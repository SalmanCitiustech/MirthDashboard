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366E8" w14:textId="7E229F02" w:rsidR="00FE235B" w:rsidRPr="003C3A91" w:rsidRDefault="00286972" w:rsidP="000024AF">
      <w:pPr>
        <w:pStyle w:val="CTImageCoverPage"/>
        <w:rPr>
          <w:noProof w:val="0"/>
          <w:lang w:val="en-US"/>
        </w:rPr>
      </w:pPr>
      <w:r w:rsidRPr="003C3A91">
        <w:rPr>
          <w:lang w:val="en-US" w:eastAsia="en-US"/>
        </w:rPr>
        <w:drawing>
          <wp:anchor distT="0" distB="0" distL="114300" distR="114300" simplePos="0" relativeHeight="251658240" behindDoc="1" locked="1" layoutInCell="1" allowOverlap="1" wp14:anchorId="6F51EC03" wp14:editId="2A7C9D30">
            <wp:simplePos x="0" y="0"/>
            <wp:positionH relativeFrom="column">
              <wp:posOffset>-923925</wp:posOffset>
            </wp:positionH>
            <wp:positionV relativeFrom="page">
              <wp:posOffset>0</wp:posOffset>
            </wp:positionV>
            <wp:extent cx="7562850" cy="10715625"/>
            <wp:effectExtent l="0" t="0" r="0" b="9525"/>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rotWithShape="1">
                    <a:blip r:embed="rId11">
                      <a:extLst>
                        <a:ext uri="{28A0092B-C50C-407E-A947-70E740481C1C}">
                          <a14:useLocalDpi xmlns:a14="http://schemas.microsoft.com/office/drawing/2010/main" val="0"/>
                        </a:ext>
                      </a:extLst>
                    </a:blip>
                    <a:srcRect l="36224" b="-28"/>
                    <a:stretch/>
                  </pic:blipFill>
                  <pic:spPr bwMode="auto">
                    <a:xfrm>
                      <a:off x="0" y="0"/>
                      <a:ext cx="7562850" cy="1071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FAD19" w14:textId="77777777" w:rsidR="00DF63C1" w:rsidRPr="003C3A91" w:rsidRDefault="00DF63C1" w:rsidP="000024AF">
      <w:pPr>
        <w:pStyle w:val="CTImageCoverPage"/>
        <w:rPr>
          <w:noProof w:val="0"/>
          <w:lang w:val="en-US"/>
        </w:rPr>
      </w:pPr>
    </w:p>
    <w:p w14:paraId="25505141" w14:textId="77777777" w:rsidR="00FA45E6" w:rsidRPr="003C3A91" w:rsidRDefault="00FA45E6" w:rsidP="00FE235B">
      <w:pPr>
        <w:pStyle w:val="CTTitle"/>
        <w:rPr>
          <w:rFonts w:asciiTheme="minorHAnsi" w:hAnsiTheme="minorHAnsi" w:cstheme="minorHAnsi"/>
        </w:rPr>
      </w:pPr>
      <w:bookmarkStart w:id="0" w:name="_GoBack"/>
      <w:bookmarkEnd w:id="0"/>
    </w:p>
    <w:p w14:paraId="1549F4CC" w14:textId="77777777" w:rsidR="00FE235B" w:rsidRPr="003C3A91" w:rsidRDefault="00FE235B" w:rsidP="000C21F3">
      <w:pPr>
        <w:pStyle w:val="CTTitle"/>
        <w:jc w:val="center"/>
        <w:rPr>
          <w:rFonts w:asciiTheme="minorHAnsi" w:hAnsiTheme="minorHAnsi" w:cstheme="minorHAnsi"/>
        </w:rPr>
      </w:pPr>
    </w:p>
    <w:p w14:paraId="5140E2D7" w14:textId="77777777" w:rsidR="0046698C" w:rsidRPr="003C3A91" w:rsidRDefault="007713CF" w:rsidP="00FE235B">
      <w:pPr>
        <w:pStyle w:val="CTTitle"/>
        <w:rPr>
          <w:rFonts w:asciiTheme="minorHAnsi" w:hAnsiTheme="minorHAnsi" w:cstheme="minorHAnsi"/>
        </w:rPr>
      </w:pPr>
      <w:r w:rsidRPr="003C3A91">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6F51EC05" wp14:editId="6F51EC06">
                <wp:simplePos x="0" y="0"/>
                <wp:positionH relativeFrom="column">
                  <wp:posOffset>-523875</wp:posOffset>
                </wp:positionH>
                <wp:positionV relativeFrom="paragraph">
                  <wp:posOffset>445135</wp:posOffset>
                </wp:positionV>
                <wp:extent cx="6724650" cy="0"/>
                <wp:effectExtent l="152400" t="152400" r="114300" b="152400"/>
                <wp:wrapNone/>
                <wp:docPr id="9" name="Straight Connector 9"/>
                <wp:cNvGraphicFramePr/>
                <a:graphic xmlns:a="http://schemas.openxmlformats.org/drawingml/2006/main">
                  <a:graphicData uri="http://schemas.microsoft.com/office/word/2010/wordprocessingShape">
                    <wps:wsp>
                      <wps:cNvCnPr/>
                      <wps:spPr>
                        <a:xfrm>
                          <a:off x="0" y="0"/>
                          <a:ext cx="67246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6DEBD863">
              <v:line id="Straight Connector 9"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f497d [3215]" strokeweight="3pt" from="-41.25pt,35.05pt" to="488.25pt,35.05pt" w14:anchorId="49EB8E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">
                <v:stroke endcap="round"/>
              </v:line>
            </w:pict>
          </mc:Fallback>
        </mc:AlternateContent>
      </w:r>
    </w:p>
    <w:p w14:paraId="414B3CCE" w14:textId="6F679D2E" w:rsidR="0002691F" w:rsidRPr="003C3A91" w:rsidRDefault="00D807CA" w:rsidP="00BB0E69">
      <w:pPr>
        <w:pStyle w:val="CTTitle"/>
        <w:rPr>
          <w:rFonts w:asciiTheme="minorHAnsi" w:hAnsiTheme="minorHAnsi" w:cstheme="minorHAnsi"/>
        </w:rPr>
      </w:pPr>
      <w:r>
        <w:rPr>
          <w:rFonts w:asciiTheme="minorHAnsi" w:hAnsiTheme="minorHAnsi" w:cstheme="minorHAnsi"/>
        </w:rPr>
        <w:t>Deplo</w:t>
      </w:r>
      <w:r w:rsidR="00BE6351">
        <w:rPr>
          <w:rFonts w:asciiTheme="minorHAnsi" w:hAnsiTheme="minorHAnsi" w:cstheme="minorHAnsi"/>
        </w:rPr>
        <w:t xml:space="preserve">yment </w:t>
      </w:r>
      <w:r w:rsidR="00641D5C">
        <w:rPr>
          <w:rFonts w:asciiTheme="minorHAnsi" w:hAnsiTheme="minorHAnsi" w:cstheme="minorHAnsi"/>
        </w:rPr>
        <w:t>and</w:t>
      </w:r>
      <w:r w:rsidR="00BE6351">
        <w:rPr>
          <w:rFonts w:asciiTheme="minorHAnsi" w:hAnsiTheme="minorHAnsi" w:cstheme="minorHAnsi"/>
        </w:rPr>
        <w:t xml:space="preserve"> Configuration Guide</w:t>
      </w:r>
    </w:p>
    <w:sdt>
      <w:sdtPr>
        <w:rPr>
          <w:rFonts w:asciiTheme="minorHAnsi" w:hAnsiTheme="minorHAnsi" w:cstheme="minorHAnsi"/>
        </w:rPr>
        <w:id w:val="738372481"/>
        <w:placeholder>
          <w:docPart w:val="664747964D42472C848F175D5BF1FE9D"/>
        </w:placeholder>
      </w:sdtPr>
      <w:sdtEndPr>
        <w:rPr>
          <w:color w:val="7F7F7F" w:themeColor="text1" w:themeTint="80"/>
        </w:rPr>
      </w:sdtEndPr>
      <w:sdtContent>
        <w:p w14:paraId="7E68777C" w14:textId="35051804" w:rsidR="00FE235B" w:rsidRPr="003C3A91" w:rsidRDefault="00C2515C" w:rsidP="00FE235B">
          <w:pPr>
            <w:pStyle w:val="CTSubTitle"/>
            <w:rPr>
              <w:rFonts w:asciiTheme="minorHAnsi" w:hAnsiTheme="minorHAnsi" w:cstheme="minorHAnsi"/>
              <w:color w:val="7F7F7F" w:themeColor="text1" w:themeTint="80"/>
            </w:rPr>
          </w:pPr>
          <w:r>
            <w:rPr>
              <w:rFonts w:asciiTheme="minorHAnsi" w:hAnsiTheme="minorHAnsi" w:cstheme="minorHAnsi"/>
              <w:color w:val="7F7F7F" w:themeColor="text1" w:themeTint="80"/>
            </w:rPr>
            <w:t>Consolidated Mirth Dashboard</w:t>
          </w:r>
        </w:p>
      </w:sdtContent>
    </w:sdt>
    <w:sdt>
      <w:sdtPr>
        <w:rPr>
          <w:rFonts w:asciiTheme="minorHAnsi" w:hAnsiTheme="minorHAnsi" w:cstheme="minorHAnsi"/>
        </w:rPr>
        <w:id w:val="-1755586291"/>
        <w:placeholder>
          <w:docPart w:val="664747964D42472C848F175D5BF1FE9D"/>
        </w:placeholder>
      </w:sdtPr>
      <w:sdtEndPr/>
      <w:sdtContent>
        <w:p w14:paraId="08BCC949" w14:textId="77777777" w:rsidR="00FE235B" w:rsidRPr="003C3A91" w:rsidRDefault="00FE235B" w:rsidP="00FE235B">
          <w:pPr>
            <w:pStyle w:val="CTVersion"/>
            <w:rPr>
              <w:rFonts w:asciiTheme="minorHAnsi" w:hAnsiTheme="minorHAnsi" w:cstheme="minorHAnsi"/>
            </w:rPr>
          </w:pPr>
          <w:r w:rsidRPr="003C3A91">
            <w:rPr>
              <w:rFonts w:asciiTheme="minorHAnsi" w:hAnsiTheme="minorHAnsi" w:cstheme="minorHAnsi"/>
            </w:rPr>
            <w:t xml:space="preserve">Version </w:t>
          </w:r>
          <w:r w:rsidR="00C63E14">
            <w:rPr>
              <w:rFonts w:asciiTheme="minorHAnsi" w:hAnsiTheme="minorHAnsi" w:cstheme="minorHAnsi"/>
            </w:rPr>
            <w:t>1.0</w:t>
          </w:r>
        </w:p>
      </w:sdtContent>
    </w:sdt>
    <w:p w14:paraId="4D82A519" w14:textId="77777777" w:rsidR="00325D2D" w:rsidRPr="003C3A91" w:rsidRDefault="007713CF" w:rsidP="00FE235B">
      <w:pPr>
        <w:pStyle w:val="CTTitle"/>
        <w:rPr>
          <w:rFonts w:asciiTheme="minorHAnsi" w:hAnsiTheme="minorHAnsi" w:cstheme="minorHAnsi"/>
        </w:rPr>
      </w:pPr>
      <w:r w:rsidRPr="003C3A91">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6F51EC07" wp14:editId="6F51EC08">
                <wp:simplePos x="0" y="0"/>
                <wp:positionH relativeFrom="column">
                  <wp:posOffset>-514350</wp:posOffset>
                </wp:positionH>
                <wp:positionV relativeFrom="paragraph">
                  <wp:posOffset>300355</wp:posOffset>
                </wp:positionV>
                <wp:extent cx="6686550" cy="0"/>
                <wp:effectExtent l="152400" t="152400" r="114300" b="152400"/>
                <wp:wrapNone/>
                <wp:docPr id="3" name="Straight Connector 3"/>
                <wp:cNvGraphicFramePr/>
                <a:graphic xmlns:a="http://schemas.openxmlformats.org/drawingml/2006/main">
                  <a:graphicData uri="http://schemas.microsoft.com/office/word/2010/wordprocessingShape">
                    <wps:wsp>
                      <wps:cNvCnPr/>
                      <wps:spPr>
                        <a:xfrm>
                          <a:off x="0" y="0"/>
                          <a:ext cx="6686550" cy="0"/>
                        </a:xfrm>
                        <a:prstGeom prst="line">
                          <a:avLst/>
                        </a:prstGeom>
                        <a:ln w="38100" cap="rnd">
                          <a:solidFill>
                            <a:schemeClr val="tx2"/>
                          </a:solidFill>
                        </a:ln>
                        <a:effectLst>
                          <a:glow rad="139700">
                            <a:schemeClr val="bg1">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30F2BCC3">
              <v:line id="Straight Connector 3"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1f497d [3215]" strokeweight="3pt" from="-40.5pt,23.65pt" to="486pt,23.65pt" w14:anchorId="17C61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">
                <v:stroke endcap="round"/>
              </v:line>
            </w:pict>
          </mc:Fallback>
        </mc:AlternateContent>
      </w:r>
    </w:p>
    <w:p w14:paraId="28049709" w14:textId="77777777" w:rsidR="00325D2D" w:rsidRPr="003C3A91" w:rsidRDefault="007713CF">
      <w:pPr>
        <w:rPr>
          <w:rFonts w:cstheme="minorHAnsi"/>
          <w:b/>
          <w:color w:val="1F497D" w:themeColor="text2"/>
          <w:sz w:val="64"/>
        </w:rPr>
      </w:pPr>
      <w:r w:rsidRPr="003C3A91">
        <w:rPr>
          <w:rFonts w:cstheme="minorHAnsi"/>
          <w:noProof/>
        </w:rPr>
        <w:drawing>
          <wp:anchor distT="0" distB="0" distL="114300" distR="114300" simplePos="0" relativeHeight="251658242" behindDoc="0" locked="0" layoutInCell="1" allowOverlap="1" wp14:anchorId="6F51EC09" wp14:editId="599323CD">
            <wp:simplePos x="0" y="0"/>
            <wp:positionH relativeFrom="column">
              <wp:posOffset>4074795</wp:posOffset>
            </wp:positionH>
            <wp:positionV relativeFrom="paragraph">
              <wp:posOffset>3346450</wp:posOffset>
            </wp:positionV>
            <wp:extent cx="2159635" cy="280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9635" cy="280670"/>
                    </a:xfrm>
                    <a:prstGeom prst="rect">
                      <a:avLst/>
                    </a:prstGeom>
                  </pic:spPr>
                </pic:pic>
              </a:graphicData>
            </a:graphic>
            <wp14:sizeRelH relativeFrom="page">
              <wp14:pctWidth>0</wp14:pctWidth>
            </wp14:sizeRelH>
            <wp14:sizeRelV relativeFrom="page">
              <wp14:pctHeight>0</wp14:pctHeight>
            </wp14:sizeRelV>
          </wp:anchor>
        </w:drawing>
      </w:r>
      <w:r w:rsidR="00325D2D" w:rsidRPr="003C3A91">
        <w:rPr>
          <w:rFonts w:cstheme="minorHAnsi"/>
        </w:rPr>
        <w:br w:type="page"/>
      </w:r>
    </w:p>
    <w:p w14:paraId="5322FDC6" w14:textId="77777777" w:rsidR="008D7EBE" w:rsidRPr="003C3A91" w:rsidRDefault="00A049ED" w:rsidP="00374AC6">
      <w:pPr>
        <w:pStyle w:val="CTHeading3NoTOC"/>
        <w:tabs>
          <w:tab w:val="left" w:pos="2355"/>
        </w:tabs>
        <w:rPr>
          <w:rFonts w:asciiTheme="minorHAnsi" w:hAnsiTheme="minorHAnsi"/>
        </w:rPr>
      </w:pPr>
      <w:bookmarkStart w:id="1" w:name="_Toc306119939"/>
      <w:r w:rsidRPr="003C3A91">
        <w:rPr>
          <w:rFonts w:asciiTheme="minorHAnsi" w:hAnsiTheme="minorHAnsi"/>
        </w:rPr>
        <w:lastRenderedPageBreak/>
        <w:t>Copyright</w:t>
      </w:r>
      <w:bookmarkEnd w:id="1"/>
      <w:r w:rsidR="00374AC6" w:rsidRPr="003C3A91">
        <w:rPr>
          <w:rFonts w:asciiTheme="minorHAnsi" w:hAnsiTheme="minorHAnsi"/>
        </w:rPr>
        <w:tab/>
      </w:r>
    </w:p>
    <w:p w14:paraId="28B320B2" w14:textId="77777777" w:rsidR="004207AD" w:rsidRPr="003C3A91" w:rsidRDefault="004207AD" w:rsidP="00D8110C">
      <w:pPr>
        <w:pStyle w:val="CTCopyright"/>
      </w:pPr>
      <w:r w:rsidRPr="003C3A91">
        <w:t>This document is Client Confidential and contains proprietary information, including trade secrets of CitiusTech. Neither the document nor any of the information contained in it may be reproduced or disclosed to any unauthorized person under any circumstances without the express written permission of Client.</w:t>
      </w:r>
    </w:p>
    <w:p w14:paraId="6CE71A0C" w14:textId="77777777" w:rsidR="00A049ED" w:rsidRPr="003C3A91" w:rsidRDefault="00A049ED" w:rsidP="00CC0E47">
      <w:pPr>
        <w:pStyle w:val="CTHeading3NoTOC"/>
      </w:pPr>
      <w:bookmarkStart w:id="2" w:name="_Toc306119942"/>
      <w:r w:rsidRPr="003C3A91">
        <w:t>Revision History</w:t>
      </w:r>
      <w:bookmarkEnd w:id="2"/>
    </w:p>
    <w:tbl>
      <w:tblPr>
        <w:tblStyle w:val="CTStandardTableFormat"/>
        <w:tblW w:w="0" w:type="auto"/>
        <w:tblLook w:val="04A0" w:firstRow="1" w:lastRow="0" w:firstColumn="1" w:lastColumn="0" w:noHBand="0" w:noVBand="1"/>
      </w:tblPr>
      <w:tblGrid>
        <w:gridCol w:w="1187"/>
        <w:gridCol w:w="1254"/>
        <w:gridCol w:w="1258"/>
        <w:gridCol w:w="1459"/>
        <w:gridCol w:w="1256"/>
        <w:gridCol w:w="2702"/>
      </w:tblGrid>
      <w:tr w:rsidR="003303AF" w:rsidRPr="00F53A17" w14:paraId="2F74B599" w14:textId="77777777" w:rsidTr="00C117B4">
        <w:trPr>
          <w:cnfStyle w:val="100000000000" w:firstRow="1" w:lastRow="0" w:firstColumn="0" w:lastColumn="0" w:oddVBand="0" w:evenVBand="0" w:oddHBand="0" w:evenHBand="0" w:firstRowFirstColumn="0" w:firstRowLastColumn="0" w:lastRowFirstColumn="0" w:lastRowLastColumn="0"/>
        </w:trPr>
        <w:tc>
          <w:tcPr>
            <w:tcW w:w="1188" w:type="dxa"/>
          </w:tcPr>
          <w:p w14:paraId="78DF38CA" w14:textId="77777777" w:rsidR="00C63E14" w:rsidRPr="00C352A1" w:rsidRDefault="00C63E14" w:rsidP="00C117B4">
            <w:pPr>
              <w:pStyle w:val="CTTableHeading"/>
              <w:rPr>
                <w:rFonts w:cs="Calibri"/>
              </w:rPr>
            </w:pPr>
            <w:r w:rsidRPr="00C352A1">
              <w:rPr>
                <w:rFonts w:cs="Calibri"/>
              </w:rPr>
              <w:t>Document Version #</w:t>
            </w:r>
          </w:p>
        </w:tc>
        <w:tc>
          <w:tcPr>
            <w:tcW w:w="1260" w:type="dxa"/>
          </w:tcPr>
          <w:p w14:paraId="26929618" w14:textId="77777777" w:rsidR="00C63E14" w:rsidRPr="00C352A1" w:rsidRDefault="00C63E14" w:rsidP="00C117B4">
            <w:pPr>
              <w:pStyle w:val="CTTableHeading"/>
              <w:rPr>
                <w:rFonts w:cs="Calibri"/>
              </w:rPr>
            </w:pPr>
            <w:r w:rsidRPr="00C352A1">
              <w:rPr>
                <w:rFonts w:cs="Calibri"/>
              </w:rPr>
              <w:t>Revision Date</w:t>
            </w:r>
          </w:p>
        </w:tc>
        <w:tc>
          <w:tcPr>
            <w:tcW w:w="1260" w:type="dxa"/>
          </w:tcPr>
          <w:p w14:paraId="6094E22B" w14:textId="77777777" w:rsidR="00C63E14" w:rsidRPr="00C352A1" w:rsidRDefault="00C63E14" w:rsidP="00C117B4">
            <w:pPr>
              <w:pStyle w:val="CTTableHeading"/>
              <w:rPr>
                <w:rFonts w:cs="Calibri"/>
              </w:rPr>
            </w:pPr>
            <w:r w:rsidRPr="00C352A1">
              <w:rPr>
                <w:rFonts w:cs="Calibri"/>
              </w:rPr>
              <w:t>Prepared By</w:t>
            </w:r>
          </w:p>
        </w:tc>
        <w:tc>
          <w:tcPr>
            <w:tcW w:w="1260" w:type="dxa"/>
          </w:tcPr>
          <w:p w14:paraId="4AB58874" w14:textId="77777777" w:rsidR="00C63E14" w:rsidRPr="00C352A1" w:rsidRDefault="00C63E14" w:rsidP="00C117B4">
            <w:pPr>
              <w:pStyle w:val="CTTableHeading"/>
              <w:rPr>
                <w:rFonts w:cs="Calibri"/>
              </w:rPr>
            </w:pPr>
            <w:r w:rsidRPr="00C352A1">
              <w:rPr>
                <w:rFonts w:cs="Calibri"/>
              </w:rPr>
              <w:t>Approved By</w:t>
            </w:r>
          </w:p>
        </w:tc>
        <w:tc>
          <w:tcPr>
            <w:tcW w:w="1260" w:type="dxa"/>
          </w:tcPr>
          <w:p w14:paraId="31409525" w14:textId="77777777" w:rsidR="00C63E14" w:rsidRPr="00C352A1" w:rsidRDefault="00C63E14" w:rsidP="00C117B4">
            <w:pPr>
              <w:pStyle w:val="CTTableHeading"/>
              <w:rPr>
                <w:rFonts w:cs="Calibri"/>
              </w:rPr>
            </w:pPr>
            <w:r w:rsidRPr="00C352A1">
              <w:rPr>
                <w:rFonts w:cs="Calibri"/>
              </w:rPr>
              <w:t>Approval Date</w:t>
            </w:r>
          </w:p>
        </w:tc>
        <w:tc>
          <w:tcPr>
            <w:tcW w:w="2736" w:type="dxa"/>
          </w:tcPr>
          <w:p w14:paraId="15A67F77" w14:textId="77777777" w:rsidR="00C63E14" w:rsidRPr="00C352A1" w:rsidRDefault="00C63E14" w:rsidP="00C117B4">
            <w:pPr>
              <w:pStyle w:val="CTTableHeading"/>
              <w:rPr>
                <w:rFonts w:cs="Calibri"/>
              </w:rPr>
            </w:pPr>
            <w:r w:rsidRPr="00C352A1">
              <w:rPr>
                <w:rFonts w:cs="Calibri"/>
              </w:rPr>
              <w:t>Summary of Changes</w:t>
            </w:r>
          </w:p>
        </w:tc>
      </w:tr>
      <w:tr w:rsidR="003303AF" w:rsidRPr="00F53A17" w14:paraId="4B14482D" w14:textId="77777777" w:rsidTr="00C117B4">
        <w:trPr>
          <w:cnfStyle w:val="000000100000" w:firstRow="0" w:lastRow="0" w:firstColumn="0" w:lastColumn="0" w:oddVBand="0" w:evenVBand="0" w:oddHBand="1" w:evenHBand="0" w:firstRowFirstColumn="0" w:firstRowLastColumn="0" w:lastRowFirstColumn="0" w:lastRowLastColumn="0"/>
        </w:trPr>
        <w:tc>
          <w:tcPr>
            <w:tcW w:w="1188" w:type="dxa"/>
          </w:tcPr>
          <w:p w14:paraId="2B677F5B" w14:textId="77777777" w:rsidR="00C63E14" w:rsidRPr="00C352A1" w:rsidRDefault="00C63E14" w:rsidP="00C117B4">
            <w:pPr>
              <w:pStyle w:val="CTTableText"/>
              <w:spacing w:line="240" w:lineRule="auto"/>
              <w:rPr>
                <w:rFonts w:cs="Calibri"/>
              </w:rPr>
            </w:pPr>
            <w:r>
              <w:rPr>
                <w:rFonts w:cs="Calibri"/>
              </w:rPr>
              <w:t>1.0</w:t>
            </w:r>
          </w:p>
        </w:tc>
        <w:tc>
          <w:tcPr>
            <w:tcW w:w="1260" w:type="dxa"/>
          </w:tcPr>
          <w:sdt>
            <w:sdtPr>
              <w:rPr>
                <w:rFonts w:cs="Calibri"/>
              </w:rPr>
              <w:id w:val="-845783062"/>
              <w:placeholder>
                <w:docPart w:val="1E87EE63C4174A1185B57597C9D50163"/>
              </w:placeholder>
              <w:date w:fullDate="2020-07-22T00:00:00Z">
                <w:dateFormat w:val="dd-MM-yyyy"/>
                <w:lid w:val="en-IN"/>
                <w:storeMappedDataAs w:val="dateTime"/>
                <w:calendar w:val="gregorian"/>
              </w:date>
            </w:sdtPr>
            <w:sdtEndPr/>
            <w:sdtContent>
              <w:p w14:paraId="3C8D988E" w14:textId="3278A797" w:rsidR="00C63E14" w:rsidRPr="00C352A1" w:rsidRDefault="000153FE" w:rsidP="00C117B4">
                <w:pPr>
                  <w:pStyle w:val="CTTableText"/>
                  <w:spacing w:line="240" w:lineRule="auto"/>
                  <w:rPr>
                    <w:rFonts w:cs="Calibri"/>
                  </w:rPr>
                </w:pPr>
                <w:r>
                  <w:rPr>
                    <w:rFonts w:cs="Calibri"/>
                    <w:lang w:val="en-IN"/>
                  </w:rPr>
                  <w:t>22-07-2020</w:t>
                </w:r>
              </w:p>
            </w:sdtContent>
          </w:sdt>
        </w:tc>
        <w:tc>
          <w:tcPr>
            <w:tcW w:w="1260" w:type="dxa"/>
          </w:tcPr>
          <w:p w14:paraId="1F2258E7" w14:textId="570B1713" w:rsidR="00C63E14" w:rsidRPr="00C352A1" w:rsidRDefault="00C2515C" w:rsidP="00C117B4">
            <w:pPr>
              <w:pStyle w:val="CTTableText"/>
              <w:spacing w:line="240" w:lineRule="auto"/>
              <w:rPr>
                <w:rFonts w:cs="Calibri"/>
              </w:rPr>
            </w:pPr>
            <w:r>
              <w:rPr>
                <w:rFonts w:cs="Calibri"/>
              </w:rPr>
              <w:t>Suchetana Shetty</w:t>
            </w:r>
          </w:p>
        </w:tc>
        <w:tc>
          <w:tcPr>
            <w:tcW w:w="1260" w:type="dxa"/>
          </w:tcPr>
          <w:p w14:paraId="03B95D2E" w14:textId="71FA893A" w:rsidR="00C63E14" w:rsidRPr="00C352A1" w:rsidRDefault="003303AF" w:rsidP="00C117B4">
            <w:pPr>
              <w:pStyle w:val="CTTableText"/>
              <w:spacing w:line="240" w:lineRule="auto"/>
              <w:rPr>
                <w:rFonts w:cs="Calibri"/>
              </w:rPr>
            </w:pPr>
            <w:r>
              <w:rPr>
                <w:rFonts w:cs="Calibri"/>
              </w:rPr>
              <w:t>Akshaya Subramaniam</w:t>
            </w:r>
          </w:p>
        </w:tc>
        <w:tc>
          <w:tcPr>
            <w:tcW w:w="1260" w:type="dxa"/>
          </w:tcPr>
          <w:sdt>
            <w:sdtPr>
              <w:rPr>
                <w:rFonts w:cs="Calibri"/>
              </w:rPr>
              <w:id w:val="-32195470"/>
              <w:placeholder>
                <w:docPart w:val="BD75B1293C6C4B3D8E3BE2A32CC7489D"/>
              </w:placeholder>
              <w:showingPlcHdr/>
              <w:date w:fullDate="2012-10-03T00:00:00Z">
                <w:dateFormat w:val="dd-MM-yyyy"/>
                <w:lid w:val="en-IN"/>
                <w:storeMappedDataAs w:val="dateTime"/>
                <w:calendar w:val="gregorian"/>
              </w:date>
            </w:sdtPr>
            <w:sdtEndPr/>
            <w:sdtContent>
              <w:p w14:paraId="79385738"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2736" w:type="dxa"/>
          </w:tcPr>
          <w:p w14:paraId="0176F150" w14:textId="77777777" w:rsidR="00C63E14" w:rsidRPr="00C352A1" w:rsidRDefault="00C63E14" w:rsidP="00C117B4">
            <w:pPr>
              <w:pStyle w:val="CTTableText"/>
              <w:spacing w:line="240" w:lineRule="auto"/>
              <w:rPr>
                <w:rFonts w:cs="Calibri"/>
              </w:rPr>
            </w:pPr>
            <w:r w:rsidRPr="00C352A1">
              <w:rPr>
                <w:rFonts w:cs="Calibri"/>
              </w:rPr>
              <w:t>First Version</w:t>
            </w:r>
          </w:p>
        </w:tc>
      </w:tr>
      <w:tr w:rsidR="003303AF" w:rsidRPr="00F53A17" w14:paraId="279F35AC" w14:textId="77777777" w:rsidTr="00C117B4">
        <w:trPr>
          <w:cnfStyle w:val="000000010000" w:firstRow="0" w:lastRow="0" w:firstColumn="0" w:lastColumn="0" w:oddVBand="0" w:evenVBand="0" w:oddHBand="0" w:evenHBand="1" w:firstRowFirstColumn="0" w:firstRowLastColumn="0" w:lastRowFirstColumn="0" w:lastRowLastColumn="0"/>
        </w:trPr>
        <w:tc>
          <w:tcPr>
            <w:tcW w:w="1188" w:type="dxa"/>
          </w:tcPr>
          <w:p w14:paraId="6421D671" w14:textId="6C7EF8CD" w:rsidR="00C63E14" w:rsidRPr="00C352A1" w:rsidRDefault="00C63E14" w:rsidP="00C117B4">
            <w:pPr>
              <w:pStyle w:val="CTTableText"/>
              <w:spacing w:line="240" w:lineRule="auto"/>
              <w:rPr>
                <w:rFonts w:cs="Calibri"/>
              </w:rPr>
            </w:pPr>
          </w:p>
        </w:tc>
        <w:tc>
          <w:tcPr>
            <w:tcW w:w="1260" w:type="dxa"/>
          </w:tcPr>
          <w:sdt>
            <w:sdtPr>
              <w:rPr>
                <w:rFonts w:cs="Calibri"/>
              </w:rPr>
              <w:id w:val="-781954478"/>
              <w:placeholder>
                <w:docPart w:val="20E7517CF2F2471496B534D3A019526B"/>
              </w:placeholder>
              <w:showingPlcHdr/>
              <w:date w:fullDate="2012-10-02T00:00:00Z">
                <w:dateFormat w:val="dd-MM-yyyy"/>
                <w:lid w:val="en-IN"/>
                <w:storeMappedDataAs w:val="dateTime"/>
                <w:calendar w:val="gregorian"/>
              </w:date>
            </w:sdtPr>
            <w:sdtEndPr/>
            <w:sdtContent>
              <w:p w14:paraId="012C882B"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1260" w:type="dxa"/>
          </w:tcPr>
          <w:p w14:paraId="2470884E" w14:textId="77777777" w:rsidR="00C63E14" w:rsidRPr="00C352A1" w:rsidRDefault="00C63E14" w:rsidP="00C117B4">
            <w:pPr>
              <w:pStyle w:val="CTTableText"/>
              <w:spacing w:line="240" w:lineRule="auto"/>
              <w:rPr>
                <w:rFonts w:cs="Calibri"/>
              </w:rPr>
            </w:pPr>
          </w:p>
        </w:tc>
        <w:tc>
          <w:tcPr>
            <w:tcW w:w="1260" w:type="dxa"/>
          </w:tcPr>
          <w:p w14:paraId="0C29D209" w14:textId="77777777" w:rsidR="00C63E14" w:rsidRPr="00C352A1" w:rsidRDefault="00C63E14" w:rsidP="00C117B4">
            <w:pPr>
              <w:pStyle w:val="CTTableText"/>
              <w:spacing w:line="240" w:lineRule="auto"/>
              <w:rPr>
                <w:rFonts w:cs="Calibri"/>
              </w:rPr>
            </w:pPr>
          </w:p>
        </w:tc>
        <w:tc>
          <w:tcPr>
            <w:tcW w:w="1260" w:type="dxa"/>
          </w:tcPr>
          <w:sdt>
            <w:sdtPr>
              <w:rPr>
                <w:rFonts w:cs="Calibri"/>
              </w:rPr>
              <w:id w:val="1874035013"/>
              <w:placeholder>
                <w:docPart w:val="C5C6AC86F3CB4226A808F490627A5627"/>
              </w:placeholder>
              <w:showingPlcHdr/>
              <w:date w:fullDate="2012-10-03T00:00:00Z">
                <w:dateFormat w:val="dd-MM-yyyy"/>
                <w:lid w:val="en-IN"/>
                <w:storeMappedDataAs w:val="dateTime"/>
                <w:calendar w:val="gregorian"/>
              </w:date>
            </w:sdtPr>
            <w:sdtEndPr/>
            <w:sdtContent>
              <w:p w14:paraId="3B6B5D01" w14:textId="77777777" w:rsidR="00C63E14" w:rsidRPr="00C352A1" w:rsidRDefault="00C63E14" w:rsidP="00C117B4">
                <w:pPr>
                  <w:pStyle w:val="CTTableText"/>
                  <w:spacing w:line="240" w:lineRule="auto"/>
                  <w:rPr>
                    <w:rFonts w:cs="Calibri"/>
                  </w:rPr>
                </w:pPr>
                <w:r w:rsidRPr="001544E8">
                  <w:rPr>
                    <w:rStyle w:val="PlaceholderText"/>
                  </w:rPr>
                  <w:t>Click here to enter a date.</w:t>
                </w:r>
              </w:p>
            </w:sdtContent>
          </w:sdt>
        </w:tc>
        <w:tc>
          <w:tcPr>
            <w:tcW w:w="2736" w:type="dxa"/>
          </w:tcPr>
          <w:p w14:paraId="20DBB443" w14:textId="77777777" w:rsidR="00C63E14" w:rsidRPr="00C352A1" w:rsidRDefault="00C63E14" w:rsidP="00C117B4">
            <w:pPr>
              <w:pStyle w:val="CTTableText"/>
              <w:spacing w:line="240" w:lineRule="auto"/>
              <w:rPr>
                <w:rFonts w:cs="Calibri"/>
              </w:rPr>
            </w:pPr>
          </w:p>
        </w:tc>
      </w:tr>
    </w:tbl>
    <w:p w14:paraId="667A414A" w14:textId="77777777" w:rsidR="006C0DC9" w:rsidRPr="003C3A91" w:rsidRDefault="006C0DC9" w:rsidP="00B64D58">
      <w:pPr>
        <w:rPr>
          <w:rFonts w:asciiTheme="minorHAnsi" w:hAnsiTheme="minorHAnsi" w:cstheme="minorHAnsi"/>
        </w:rPr>
      </w:pPr>
    </w:p>
    <w:p w14:paraId="39D89EA9" w14:textId="77777777" w:rsidR="00E71A11" w:rsidRDefault="00E71A11">
      <w:pPr>
        <w:rPr>
          <w:rFonts w:cstheme="minorHAnsi"/>
          <w:sz w:val="36"/>
        </w:rPr>
      </w:pPr>
      <w:r>
        <w:br w:type="page"/>
      </w:r>
    </w:p>
    <w:p w14:paraId="0D0895F4" w14:textId="318809DD" w:rsidR="00BB0E69" w:rsidRPr="003C3A91" w:rsidRDefault="00C2515C" w:rsidP="00617F54">
      <w:pPr>
        <w:pStyle w:val="CTTOCHeading"/>
      </w:pPr>
      <w:bookmarkStart w:id="3" w:name="_Toc306119945"/>
      <w:r>
        <w:lastRenderedPageBreak/>
        <w:t>C</w:t>
      </w:r>
      <w:r w:rsidR="0050043C" w:rsidRPr="003C3A91">
        <w:t>ontents</w:t>
      </w:r>
      <w:bookmarkEnd w:id="3"/>
    </w:p>
    <w:p w14:paraId="613A4BEC" w14:textId="086ED2B3" w:rsidR="00636ACD" w:rsidRDefault="0070047B">
      <w:pPr>
        <w:pStyle w:val="TOC1"/>
        <w:tabs>
          <w:tab w:val="left" w:pos="440"/>
          <w:tab w:val="right" w:leader="dot" w:pos="9260"/>
        </w:tabs>
        <w:rPr>
          <w:rFonts w:asciiTheme="minorHAnsi" w:eastAsiaTheme="minorEastAsia" w:hAnsiTheme="minorHAnsi" w:cstheme="minorBidi"/>
          <w:b w:val="0"/>
          <w:bCs w:val="0"/>
          <w:caps w:val="0"/>
          <w:noProof/>
          <w:color w:val="auto"/>
        </w:rPr>
      </w:pPr>
      <w:r w:rsidRPr="003C3A91">
        <w:rPr>
          <w:rFonts w:asciiTheme="minorHAnsi" w:hAnsiTheme="minorHAnsi"/>
          <w:b w:val="0"/>
          <w:bCs w:val="0"/>
          <w:caps w:val="0"/>
          <w:color w:val="000000"/>
          <w:sz w:val="20"/>
        </w:rPr>
        <w:fldChar w:fldCharType="begin"/>
      </w:r>
      <w:r w:rsidRPr="003C3A91">
        <w:rPr>
          <w:rFonts w:asciiTheme="minorHAnsi" w:hAnsiTheme="minorHAnsi"/>
          <w:b w:val="0"/>
          <w:bCs w:val="0"/>
          <w:caps w:val="0"/>
          <w:color w:val="000000"/>
          <w:sz w:val="20"/>
        </w:rPr>
        <w:instrText xml:space="preserve"> TOC \o "1-1" \h \z \t "Heading 2,2,Heading 3,3,Heading 4,4,Heading 5,5,CT_Heading 2,2,CT_Heading 3,3,CT_Heading 4,4,CT_Heading 5,5" </w:instrText>
      </w:r>
      <w:r w:rsidRPr="003C3A91">
        <w:rPr>
          <w:rFonts w:asciiTheme="minorHAnsi" w:hAnsiTheme="minorHAnsi"/>
          <w:b w:val="0"/>
          <w:bCs w:val="0"/>
          <w:caps w:val="0"/>
          <w:color w:val="000000"/>
          <w:sz w:val="20"/>
        </w:rPr>
        <w:fldChar w:fldCharType="separate"/>
      </w:r>
      <w:hyperlink w:anchor="_Toc48741133" w:history="1">
        <w:r w:rsidR="00636ACD" w:rsidRPr="0062630F">
          <w:rPr>
            <w:rStyle w:val="Hyperlink"/>
            <w:noProof/>
          </w:rPr>
          <w:t>1</w:t>
        </w:r>
        <w:r w:rsidR="00636ACD">
          <w:rPr>
            <w:rFonts w:asciiTheme="minorHAnsi" w:eastAsiaTheme="minorEastAsia" w:hAnsiTheme="minorHAnsi" w:cstheme="minorBidi"/>
            <w:b w:val="0"/>
            <w:bCs w:val="0"/>
            <w:caps w:val="0"/>
            <w:noProof/>
            <w:color w:val="auto"/>
          </w:rPr>
          <w:tab/>
        </w:r>
        <w:r w:rsidR="00636ACD" w:rsidRPr="0062630F">
          <w:rPr>
            <w:rStyle w:val="Hyperlink"/>
            <w:noProof/>
          </w:rPr>
          <w:t>Introduction</w:t>
        </w:r>
        <w:r w:rsidR="00636ACD">
          <w:rPr>
            <w:noProof/>
            <w:webHidden/>
          </w:rPr>
          <w:tab/>
        </w:r>
        <w:r w:rsidR="00636ACD">
          <w:rPr>
            <w:noProof/>
            <w:webHidden/>
          </w:rPr>
          <w:fldChar w:fldCharType="begin"/>
        </w:r>
        <w:r w:rsidR="00636ACD">
          <w:rPr>
            <w:noProof/>
            <w:webHidden/>
          </w:rPr>
          <w:instrText xml:space="preserve"> PAGEREF _Toc48741133 \h </w:instrText>
        </w:r>
        <w:r w:rsidR="00636ACD">
          <w:rPr>
            <w:noProof/>
            <w:webHidden/>
          </w:rPr>
        </w:r>
        <w:r w:rsidR="00636ACD">
          <w:rPr>
            <w:noProof/>
            <w:webHidden/>
          </w:rPr>
          <w:fldChar w:fldCharType="separate"/>
        </w:r>
        <w:r w:rsidR="00636ACD">
          <w:rPr>
            <w:noProof/>
            <w:webHidden/>
          </w:rPr>
          <w:t>4</w:t>
        </w:r>
        <w:r w:rsidR="00636ACD">
          <w:rPr>
            <w:noProof/>
            <w:webHidden/>
          </w:rPr>
          <w:fldChar w:fldCharType="end"/>
        </w:r>
      </w:hyperlink>
    </w:p>
    <w:p w14:paraId="147F784D" w14:textId="24F6160E"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34" w:history="1">
        <w:r w:rsidR="00636ACD" w:rsidRPr="0062630F">
          <w:rPr>
            <w:rStyle w:val="Hyperlink"/>
            <w:noProof/>
          </w:rPr>
          <w:t>2</w:t>
        </w:r>
        <w:r w:rsidR="00636ACD">
          <w:rPr>
            <w:rFonts w:asciiTheme="minorHAnsi" w:eastAsiaTheme="minorEastAsia" w:hAnsiTheme="minorHAnsi" w:cstheme="minorBidi"/>
            <w:b w:val="0"/>
            <w:bCs w:val="0"/>
            <w:caps w:val="0"/>
            <w:noProof/>
            <w:color w:val="auto"/>
          </w:rPr>
          <w:tab/>
        </w:r>
        <w:r w:rsidR="00636ACD" w:rsidRPr="0062630F">
          <w:rPr>
            <w:rStyle w:val="Hyperlink"/>
            <w:noProof/>
          </w:rPr>
          <w:t>Deployment Pre-Requisites</w:t>
        </w:r>
        <w:r w:rsidR="00636ACD">
          <w:rPr>
            <w:noProof/>
            <w:webHidden/>
          </w:rPr>
          <w:tab/>
        </w:r>
        <w:r w:rsidR="00636ACD">
          <w:rPr>
            <w:noProof/>
            <w:webHidden/>
          </w:rPr>
          <w:fldChar w:fldCharType="begin"/>
        </w:r>
        <w:r w:rsidR="00636ACD">
          <w:rPr>
            <w:noProof/>
            <w:webHidden/>
          </w:rPr>
          <w:instrText xml:space="preserve"> PAGEREF _Toc48741134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7936D419" w14:textId="1176AA7A"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35" w:history="1">
        <w:r w:rsidR="00636ACD" w:rsidRPr="0062630F">
          <w:rPr>
            <w:rStyle w:val="Hyperlink"/>
            <w:noProof/>
          </w:rPr>
          <w:t>2.1</w:t>
        </w:r>
        <w:r w:rsidR="00636ACD">
          <w:rPr>
            <w:rFonts w:asciiTheme="minorHAnsi" w:eastAsiaTheme="minorEastAsia" w:hAnsiTheme="minorHAnsi" w:cstheme="minorBidi"/>
            <w:smallCaps w:val="0"/>
            <w:noProof/>
            <w:color w:val="auto"/>
            <w:sz w:val="22"/>
          </w:rPr>
          <w:tab/>
        </w:r>
        <w:r w:rsidR="00636ACD" w:rsidRPr="0062630F">
          <w:rPr>
            <w:rStyle w:val="Hyperlink"/>
            <w:noProof/>
          </w:rPr>
          <w:t>Software Requirements</w:t>
        </w:r>
        <w:r w:rsidR="00636ACD">
          <w:rPr>
            <w:noProof/>
            <w:webHidden/>
          </w:rPr>
          <w:tab/>
        </w:r>
        <w:r w:rsidR="00636ACD">
          <w:rPr>
            <w:noProof/>
            <w:webHidden/>
          </w:rPr>
          <w:fldChar w:fldCharType="begin"/>
        </w:r>
        <w:r w:rsidR="00636ACD">
          <w:rPr>
            <w:noProof/>
            <w:webHidden/>
          </w:rPr>
          <w:instrText xml:space="preserve"> PAGEREF _Toc48741135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4773B0C7" w14:textId="1AF587D8"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36" w:history="1">
        <w:r w:rsidR="00636ACD" w:rsidRPr="0062630F">
          <w:rPr>
            <w:rStyle w:val="Hyperlink"/>
            <w:noProof/>
          </w:rPr>
          <w:t>2.2</w:t>
        </w:r>
        <w:r w:rsidR="00636ACD">
          <w:rPr>
            <w:rFonts w:asciiTheme="minorHAnsi" w:eastAsiaTheme="minorEastAsia" w:hAnsiTheme="minorHAnsi" w:cstheme="minorBidi"/>
            <w:smallCaps w:val="0"/>
            <w:noProof/>
            <w:color w:val="auto"/>
            <w:sz w:val="22"/>
          </w:rPr>
          <w:tab/>
        </w:r>
        <w:r w:rsidR="00636ACD" w:rsidRPr="0062630F">
          <w:rPr>
            <w:rStyle w:val="Hyperlink"/>
            <w:noProof/>
          </w:rPr>
          <w:t>Hardware Requirements</w:t>
        </w:r>
        <w:r w:rsidR="00636ACD">
          <w:rPr>
            <w:noProof/>
            <w:webHidden/>
          </w:rPr>
          <w:tab/>
        </w:r>
        <w:r w:rsidR="00636ACD">
          <w:rPr>
            <w:noProof/>
            <w:webHidden/>
          </w:rPr>
          <w:fldChar w:fldCharType="begin"/>
        </w:r>
        <w:r w:rsidR="00636ACD">
          <w:rPr>
            <w:noProof/>
            <w:webHidden/>
          </w:rPr>
          <w:instrText xml:space="preserve"> PAGEREF _Toc48741136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3C519923" w14:textId="7B6F428B"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37" w:history="1">
        <w:r w:rsidR="00636ACD" w:rsidRPr="0062630F">
          <w:rPr>
            <w:rStyle w:val="Hyperlink"/>
            <w:noProof/>
          </w:rPr>
          <w:t>2.3</w:t>
        </w:r>
        <w:r w:rsidR="00636ACD">
          <w:rPr>
            <w:rFonts w:asciiTheme="minorHAnsi" w:eastAsiaTheme="minorEastAsia" w:hAnsiTheme="minorHAnsi" w:cstheme="minorBidi"/>
            <w:smallCaps w:val="0"/>
            <w:noProof/>
            <w:color w:val="auto"/>
            <w:sz w:val="22"/>
          </w:rPr>
          <w:tab/>
        </w:r>
        <w:r w:rsidR="00636ACD" w:rsidRPr="0062630F">
          <w:rPr>
            <w:rStyle w:val="Hyperlink"/>
            <w:noProof/>
          </w:rPr>
          <w:t>Networking Requirements</w:t>
        </w:r>
        <w:r w:rsidR="00636ACD">
          <w:rPr>
            <w:noProof/>
            <w:webHidden/>
          </w:rPr>
          <w:tab/>
        </w:r>
        <w:r w:rsidR="00636ACD">
          <w:rPr>
            <w:noProof/>
            <w:webHidden/>
          </w:rPr>
          <w:fldChar w:fldCharType="begin"/>
        </w:r>
        <w:r w:rsidR="00636ACD">
          <w:rPr>
            <w:noProof/>
            <w:webHidden/>
          </w:rPr>
          <w:instrText xml:space="preserve"> PAGEREF _Toc48741137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216C9B33" w14:textId="5FC2915A"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38" w:history="1">
        <w:r w:rsidR="00636ACD" w:rsidRPr="0062630F">
          <w:rPr>
            <w:rStyle w:val="Hyperlink"/>
            <w:noProof/>
          </w:rPr>
          <w:t>2.4</w:t>
        </w:r>
        <w:r w:rsidR="00636ACD">
          <w:rPr>
            <w:rFonts w:asciiTheme="minorHAnsi" w:eastAsiaTheme="minorEastAsia" w:hAnsiTheme="minorHAnsi" w:cstheme="minorBidi"/>
            <w:smallCaps w:val="0"/>
            <w:noProof/>
            <w:color w:val="auto"/>
            <w:sz w:val="22"/>
          </w:rPr>
          <w:tab/>
        </w:r>
        <w:r w:rsidR="00636ACD" w:rsidRPr="0062630F">
          <w:rPr>
            <w:rStyle w:val="Hyperlink"/>
            <w:noProof/>
          </w:rPr>
          <w:t>Security Requirements</w:t>
        </w:r>
        <w:r w:rsidR="00636ACD">
          <w:rPr>
            <w:noProof/>
            <w:webHidden/>
          </w:rPr>
          <w:tab/>
        </w:r>
        <w:r w:rsidR="00636ACD">
          <w:rPr>
            <w:noProof/>
            <w:webHidden/>
          </w:rPr>
          <w:fldChar w:fldCharType="begin"/>
        </w:r>
        <w:r w:rsidR="00636ACD">
          <w:rPr>
            <w:noProof/>
            <w:webHidden/>
          </w:rPr>
          <w:instrText xml:space="preserve"> PAGEREF _Toc48741138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5E8AB1F1" w14:textId="51A0A1CF"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39" w:history="1">
        <w:r w:rsidR="00636ACD" w:rsidRPr="0062630F">
          <w:rPr>
            <w:rStyle w:val="Hyperlink"/>
            <w:noProof/>
          </w:rPr>
          <w:t>2.5</w:t>
        </w:r>
        <w:r w:rsidR="00636ACD">
          <w:rPr>
            <w:rFonts w:asciiTheme="minorHAnsi" w:eastAsiaTheme="minorEastAsia" w:hAnsiTheme="minorHAnsi" w:cstheme="minorBidi"/>
            <w:smallCaps w:val="0"/>
            <w:noProof/>
            <w:color w:val="auto"/>
            <w:sz w:val="22"/>
          </w:rPr>
          <w:tab/>
        </w:r>
        <w:r w:rsidR="00636ACD" w:rsidRPr="0062630F">
          <w:rPr>
            <w:rStyle w:val="Hyperlink"/>
            <w:noProof/>
          </w:rPr>
          <w:t>Dependencies</w:t>
        </w:r>
        <w:r w:rsidR="00636ACD">
          <w:rPr>
            <w:noProof/>
            <w:webHidden/>
          </w:rPr>
          <w:tab/>
        </w:r>
        <w:r w:rsidR="00636ACD">
          <w:rPr>
            <w:noProof/>
            <w:webHidden/>
          </w:rPr>
          <w:fldChar w:fldCharType="begin"/>
        </w:r>
        <w:r w:rsidR="00636ACD">
          <w:rPr>
            <w:noProof/>
            <w:webHidden/>
          </w:rPr>
          <w:instrText xml:space="preserve"> PAGEREF _Toc48741139 \h </w:instrText>
        </w:r>
        <w:r w:rsidR="00636ACD">
          <w:rPr>
            <w:noProof/>
            <w:webHidden/>
          </w:rPr>
        </w:r>
        <w:r w:rsidR="00636ACD">
          <w:rPr>
            <w:noProof/>
            <w:webHidden/>
          </w:rPr>
          <w:fldChar w:fldCharType="separate"/>
        </w:r>
        <w:r w:rsidR="00636ACD">
          <w:rPr>
            <w:noProof/>
            <w:webHidden/>
          </w:rPr>
          <w:t>5</w:t>
        </w:r>
        <w:r w:rsidR="00636ACD">
          <w:rPr>
            <w:noProof/>
            <w:webHidden/>
          </w:rPr>
          <w:fldChar w:fldCharType="end"/>
        </w:r>
      </w:hyperlink>
    </w:p>
    <w:p w14:paraId="09D95028" w14:textId="73B7CD9E"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0" w:history="1">
        <w:r w:rsidR="00636ACD" w:rsidRPr="0062630F">
          <w:rPr>
            <w:rStyle w:val="Hyperlink"/>
            <w:noProof/>
          </w:rPr>
          <w:t>2.6</w:t>
        </w:r>
        <w:r w:rsidR="00636ACD">
          <w:rPr>
            <w:rFonts w:asciiTheme="minorHAnsi" w:eastAsiaTheme="minorEastAsia" w:hAnsiTheme="minorHAnsi" w:cstheme="minorBidi"/>
            <w:smallCaps w:val="0"/>
            <w:noProof/>
            <w:color w:val="auto"/>
            <w:sz w:val="22"/>
          </w:rPr>
          <w:tab/>
        </w:r>
        <w:r w:rsidR="00636ACD" w:rsidRPr="0062630F">
          <w:rPr>
            <w:rStyle w:val="Hyperlink"/>
            <w:noProof/>
          </w:rPr>
          <w:t>Pre-Deployment Configuration</w:t>
        </w:r>
        <w:r w:rsidR="00636ACD">
          <w:rPr>
            <w:noProof/>
            <w:webHidden/>
          </w:rPr>
          <w:tab/>
        </w:r>
        <w:r w:rsidR="00636ACD">
          <w:rPr>
            <w:noProof/>
            <w:webHidden/>
          </w:rPr>
          <w:fldChar w:fldCharType="begin"/>
        </w:r>
        <w:r w:rsidR="00636ACD">
          <w:rPr>
            <w:noProof/>
            <w:webHidden/>
          </w:rPr>
          <w:instrText xml:space="preserve"> PAGEREF _Toc48741140 \h </w:instrText>
        </w:r>
        <w:r w:rsidR="00636ACD">
          <w:rPr>
            <w:noProof/>
            <w:webHidden/>
          </w:rPr>
        </w:r>
        <w:r w:rsidR="00636ACD">
          <w:rPr>
            <w:noProof/>
            <w:webHidden/>
          </w:rPr>
          <w:fldChar w:fldCharType="separate"/>
        </w:r>
        <w:r w:rsidR="00636ACD">
          <w:rPr>
            <w:noProof/>
            <w:webHidden/>
          </w:rPr>
          <w:t>6</w:t>
        </w:r>
        <w:r w:rsidR="00636ACD">
          <w:rPr>
            <w:noProof/>
            <w:webHidden/>
          </w:rPr>
          <w:fldChar w:fldCharType="end"/>
        </w:r>
      </w:hyperlink>
    </w:p>
    <w:p w14:paraId="70E4CDB1" w14:textId="7BF785EA"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41" w:history="1">
        <w:r w:rsidR="00636ACD" w:rsidRPr="0062630F">
          <w:rPr>
            <w:rStyle w:val="Hyperlink"/>
            <w:noProof/>
          </w:rPr>
          <w:t>3</w:t>
        </w:r>
        <w:r w:rsidR="00636ACD">
          <w:rPr>
            <w:rFonts w:asciiTheme="minorHAnsi" w:eastAsiaTheme="minorEastAsia" w:hAnsiTheme="minorHAnsi" w:cstheme="minorBidi"/>
            <w:b w:val="0"/>
            <w:bCs w:val="0"/>
            <w:caps w:val="0"/>
            <w:noProof/>
            <w:color w:val="auto"/>
          </w:rPr>
          <w:tab/>
        </w:r>
        <w:r w:rsidR="00636ACD" w:rsidRPr="0062630F">
          <w:rPr>
            <w:rStyle w:val="Hyperlink"/>
            <w:noProof/>
          </w:rPr>
          <w:t>Deployment Procedure</w:t>
        </w:r>
        <w:r w:rsidR="00636ACD">
          <w:rPr>
            <w:noProof/>
            <w:webHidden/>
          </w:rPr>
          <w:tab/>
        </w:r>
        <w:r w:rsidR="00636ACD">
          <w:rPr>
            <w:noProof/>
            <w:webHidden/>
          </w:rPr>
          <w:fldChar w:fldCharType="begin"/>
        </w:r>
        <w:r w:rsidR="00636ACD">
          <w:rPr>
            <w:noProof/>
            <w:webHidden/>
          </w:rPr>
          <w:instrText xml:space="preserve"> PAGEREF _Toc48741141 \h </w:instrText>
        </w:r>
        <w:r w:rsidR="00636ACD">
          <w:rPr>
            <w:noProof/>
            <w:webHidden/>
          </w:rPr>
        </w:r>
        <w:r w:rsidR="00636ACD">
          <w:rPr>
            <w:noProof/>
            <w:webHidden/>
          </w:rPr>
          <w:fldChar w:fldCharType="separate"/>
        </w:r>
        <w:r w:rsidR="00636ACD">
          <w:rPr>
            <w:noProof/>
            <w:webHidden/>
          </w:rPr>
          <w:t>7</w:t>
        </w:r>
        <w:r w:rsidR="00636ACD">
          <w:rPr>
            <w:noProof/>
            <w:webHidden/>
          </w:rPr>
          <w:fldChar w:fldCharType="end"/>
        </w:r>
      </w:hyperlink>
    </w:p>
    <w:p w14:paraId="14B4043A" w14:textId="276E33ED"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2" w:history="1">
        <w:r w:rsidR="00636ACD" w:rsidRPr="0062630F">
          <w:rPr>
            <w:rStyle w:val="Hyperlink"/>
            <w:noProof/>
          </w:rPr>
          <w:t>3.1</w:t>
        </w:r>
        <w:r w:rsidR="00636ACD">
          <w:rPr>
            <w:rFonts w:asciiTheme="minorHAnsi" w:eastAsiaTheme="minorEastAsia" w:hAnsiTheme="minorHAnsi" w:cstheme="minorBidi"/>
            <w:smallCaps w:val="0"/>
            <w:noProof/>
            <w:color w:val="auto"/>
            <w:sz w:val="22"/>
          </w:rPr>
          <w:tab/>
        </w:r>
        <w:r w:rsidR="00636ACD" w:rsidRPr="0062630F">
          <w:rPr>
            <w:rStyle w:val="Hyperlink"/>
            <w:noProof/>
          </w:rPr>
          <w:t>Scope</w:t>
        </w:r>
        <w:r w:rsidR="00636ACD">
          <w:rPr>
            <w:noProof/>
            <w:webHidden/>
          </w:rPr>
          <w:tab/>
        </w:r>
        <w:r w:rsidR="00636ACD">
          <w:rPr>
            <w:noProof/>
            <w:webHidden/>
          </w:rPr>
          <w:fldChar w:fldCharType="begin"/>
        </w:r>
        <w:r w:rsidR="00636ACD">
          <w:rPr>
            <w:noProof/>
            <w:webHidden/>
          </w:rPr>
          <w:instrText xml:space="preserve"> PAGEREF _Toc48741142 \h </w:instrText>
        </w:r>
        <w:r w:rsidR="00636ACD">
          <w:rPr>
            <w:noProof/>
            <w:webHidden/>
          </w:rPr>
        </w:r>
        <w:r w:rsidR="00636ACD">
          <w:rPr>
            <w:noProof/>
            <w:webHidden/>
          </w:rPr>
          <w:fldChar w:fldCharType="separate"/>
        </w:r>
        <w:r w:rsidR="00636ACD">
          <w:rPr>
            <w:noProof/>
            <w:webHidden/>
          </w:rPr>
          <w:t>7</w:t>
        </w:r>
        <w:r w:rsidR="00636ACD">
          <w:rPr>
            <w:noProof/>
            <w:webHidden/>
          </w:rPr>
          <w:fldChar w:fldCharType="end"/>
        </w:r>
      </w:hyperlink>
    </w:p>
    <w:p w14:paraId="5912E189" w14:textId="354860B0"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3" w:history="1">
        <w:r w:rsidR="00636ACD" w:rsidRPr="0062630F">
          <w:rPr>
            <w:rStyle w:val="Hyperlink"/>
            <w:noProof/>
          </w:rPr>
          <w:t>3.2</w:t>
        </w:r>
        <w:r w:rsidR="00636ACD">
          <w:rPr>
            <w:rFonts w:asciiTheme="minorHAnsi" w:eastAsiaTheme="minorEastAsia" w:hAnsiTheme="minorHAnsi" w:cstheme="minorBidi"/>
            <w:smallCaps w:val="0"/>
            <w:noProof/>
            <w:color w:val="auto"/>
            <w:sz w:val="22"/>
          </w:rPr>
          <w:tab/>
        </w:r>
        <w:r w:rsidR="00636ACD" w:rsidRPr="0062630F">
          <w:rPr>
            <w:rStyle w:val="Hyperlink"/>
            <w:noProof/>
          </w:rPr>
          <w:t>Environment</w:t>
        </w:r>
        <w:r w:rsidR="00636ACD">
          <w:rPr>
            <w:noProof/>
            <w:webHidden/>
          </w:rPr>
          <w:tab/>
        </w:r>
        <w:r w:rsidR="00636ACD">
          <w:rPr>
            <w:noProof/>
            <w:webHidden/>
          </w:rPr>
          <w:fldChar w:fldCharType="begin"/>
        </w:r>
        <w:r w:rsidR="00636ACD">
          <w:rPr>
            <w:noProof/>
            <w:webHidden/>
          </w:rPr>
          <w:instrText xml:space="preserve"> PAGEREF _Toc48741143 \h </w:instrText>
        </w:r>
        <w:r w:rsidR="00636ACD">
          <w:rPr>
            <w:noProof/>
            <w:webHidden/>
          </w:rPr>
        </w:r>
        <w:r w:rsidR="00636ACD">
          <w:rPr>
            <w:noProof/>
            <w:webHidden/>
          </w:rPr>
          <w:fldChar w:fldCharType="separate"/>
        </w:r>
        <w:r w:rsidR="00636ACD">
          <w:rPr>
            <w:noProof/>
            <w:webHidden/>
          </w:rPr>
          <w:t>7</w:t>
        </w:r>
        <w:r w:rsidR="00636ACD">
          <w:rPr>
            <w:noProof/>
            <w:webHidden/>
          </w:rPr>
          <w:fldChar w:fldCharType="end"/>
        </w:r>
      </w:hyperlink>
    </w:p>
    <w:p w14:paraId="44633503" w14:textId="45712233"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4" w:history="1">
        <w:r w:rsidR="00636ACD" w:rsidRPr="0062630F">
          <w:rPr>
            <w:rStyle w:val="Hyperlink"/>
            <w:noProof/>
          </w:rPr>
          <w:t>3.3</w:t>
        </w:r>
        <w:r w:rsidR="00636ACD">
          <w:rPr>
            <w:rFonts w:asciiTheme="minorHAnsi" w:eastAsiaTheme="minorEastAsia" w:hAnsiTheme="minorHAnsi" w:cstheme="minorBidi"/>
            <w:smallCaps w:val="0"/>
            <w:noProof/>
            <w:color w:val="auto"/>
            <w:sz w:val="22"/>
          </w:rPr>
          <w:tab/>
        </w:r>
        <w:r w:rsidR="00636ACD" w:rsidRPr="0062630F">
          <w:rPr>
            <w:rStyle w:val="Hyperlink"/>
            <w:noProof/>
          </w:rPr>
          <w:t>Backup Procedure</w:t>
        </w:r>
        <w:r w:rsidR="00636ACD">
          <w:rPr>
            <w:noProof/>
            <w:webHidden/>
          </w:rPr>
          <w:tab/>
        </w:r>
        <w:r w:rsidR="00636ACD">
          <w:rPr>
            <w:noProof/>
            <w:webHidden/>
          </w:rPr>
          <w:fldChar w:fldCharType="begin"/>
        </w:r>
        <w:r w:rsidR="00636ACD">
          <w:rPr>
            <w:noProof/>
            <w:webHidden/>
          </w:rPr>
          <w:instrText xml:space="preserve"> PAGEREF _Toc48741144 \h </w:instrText>
        </w:r>
        <w:r w:rsidR="00636ACD">
          <w:rPr>
            <w:noProof/>
            <w:webHidden/>
          </w:rPr>
        </w:r>
        <w:r w:rsidR="00636ACD">
          <w:rPr>
            <w:noProof/>
            <w:webHidden/>
          </w:rPr>
          <w:fldChar w:fldCharType="separate"/>
        </w:r>
        <w:r w:rsidR="00636ACD">
          <w:rPr>
            <w:noProof/>
            <w:webHidden/>
          </w:rPr>
          <w:t>7</w:t>
        </w:r>
        <w:r w:rsidR="00636ACD">
          <w:rPr>
            <w:noProof/>
            <w:webHidden/>
          </w:rPr>
          <w:fldChar w:fldCharType="end"/>
        </w:r>
      </w:hyperlink>
    </w:p>
    <w:p w14:paraId="2CF591AD" w14:textId="7F65BDF4"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5" w:history="1">
        <w:r w:rsidR="00636ACD" w:rsidRPr="0062630F">
          <w:rPr>
            <w:rStyle w:val="Hyperlink"/>
            <w:noProof/>
          </w:rPr>
          <w:t>3.4</w:t>
        </w:r>
        <w:r w:rsidR="00636ACD">
          <w:rPr>
            <w:rFonts w:asciiTheme="minorHAnsi" w:eastAsiaTheme="minorEastAsia" w:hAnsiTheme="minorHAnsi" w:cstheme="minorBidi"/>
            <w:smallCaps w:val="0"/>
            <w:noProof/>
            <w:color w:val="auto"/>
            <w:sz w:val="22"/>
          </w:rPr>
          <w:tab/>
        </w:r>
        <w:r w:rsidR="00636ACD" w:rsidRPr="0062630F">
          <w:rPr>
            <w:rStyle w:val="Hyperlink"/>
            <w:noProof/>
          </w:rPr>
          <w:t>Deployment</w:t>
        </w:r>
        <w:r w:rsidR="00636ACD" w:rsidRPr="0062630F">
          <w:rPr>
            <w:rStyle w:val="Hyperlink"/>
            <w:rFonts w:eastAsia="Times New Roman"/>
            <w:noProof/>
          </w:rPr>
          <w:t xml:space="preserve"> Procedure</w:t>
        </w:r>
        <w:r w:rsidR="00636ACD">
          <w:rPr>
            <w:noProof/>
            <w:webHidden/>
          </w:rPr>
          <w:tab/>
        </w:r>
        <w:r w:rsidR="00636ACD">
          <w:rPr>
            <w:noProof/>
            <w:webHidden/>
          </w:rPr>
          <w:fldChar w:fldCharType="begin"/>
        </w:r>
        <w:r w:rsidR="00636ACD">
          <w:rPr>
            <w:noProof/>
            <w:webHidden/>
          </w:rPr>
          <w:instrText xml:space="preserve"> PAGEREF _Toc48741145 \h </w:instrText>
        </w:r>
        <w:r w:rsidR="00636ACD">
          <w:rPr>
            <w:noProof/>
            <w:webHidden/>
          </w:rPr>
        </w:r>
        <w:r w:rsidR="00636ACD">
          <w:rPr>
            <w:noProof/>
            <w:webHidden/>
          </w:rPr>
          <w:fldChar w:fldCharType="separate"/>
        </w:r>
        <w:r w:rsidR="00636ACD">
          <w:rPr>
            <w:noProof/>
            <w:webHidden/>
          </w:rPr>
          <w:t>7</w:t>
        </w:r>
        <w:r w:rsidR="00636ACD">
          <w:rPr>
            <w:noProof/>
            <w:webHidden/>
          </w:rPr>
          <w:fldChar w:fldCharType="end"/>
        </w:r>
      </w:hyperlink>
    </w:p>
    <w:p w14:paraId="63E26EAA" w14:textId="224790C2"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6" w:history="1">
        <w:r w:rsidR="00636ACD" w:rsidRPr="0062630F">
          <w:rPr>
            <w:rStyle w:val="Hyperlink"/>
            <w:noProof/>
          </w:rPr>
          <w:t>3.5</w:t>
        </w:r>
        <w:r w:rsidR="00636ACD">
          <w:rPr>
            <w:rFonts w:asciiTheme="minorHAnsi" w:eastAsiaTheme="minorEastAsia" w:hAnsiTheme="minorHAnsi" w:cstheme="minorBidi"/>
            <w:smallCaps w:val="0"/>
            <w:noProof/>
            <w:color w:val="auto"/>
            <w:sz w:val="22"/>
          </w:rPr>
          <w:tab/>
        </w:r>
        <w:r w:rsidR="00636ACD" w:rsidRPr="0062630F">
          <w:rPr>
            <w:rStyle w:val="Hyperlink"/>
            <w:rFonts w:eastAsia="Times New Roman"/>
            <w:noProof/>
          </w:rPr>
          <w:t>Incremental Upgrade Procedure</w:t>
        </w:r>
        <w:r w:rsidR="00636ACD">
          <w:rPr>
            <w:noProof/>
            <w:webHidden/>
          </w:rPr>
          <w:tab/>
        </w:r>
        <w:r w:rsidR="00636ACD">
          <w:rPr>
            <w:noProof/>
            <w:webHidden/>
          </w:rPr>
          <w:fldChar w:fldCharType="begin"/>
        </w:r>
        <w:r w:rsidR="00636ACD">
          <w:rPr>
            <w:noProof/>
            <w:webHidden/>
          </w:rPr>
          <w:instrText xml:space="preserve"> PAGEREF _Toc48741146 \h </w:instrText>
        </w:r>
        <w:r w:rsidR="00636ACD">
          <w:rPr>
            <w:noProof/>
            <w:webHidden/>
          </w:rPr>
        </w:r>
        <w:r w:rsidR="00636ACD">
          <w:rPr>
            <w:noProof/>
            <w:webHidden/>
          </w:rPr>
          <w:fldChar w:fldCharType="separate"/>
        </w:r>
        <w:r w:rsidR="00636ACD">
          <w:rPr>
            <w:noProof/>
            <w:webHidden/>
          </w:rPr>
          <w:t>12</w:t>
        </w:r>
        <w:r w:rsidR="00636ACD">
          <w:rPr>
            <w:noProof/>
            <w:webHidden/>
          </w:rPr>
          <w:fldChar w:fldCharType="end"/>
        </w:r>
      </w:hyperlink>
    </w:p>
    <w:p w14:paraId="00BC6147" w14:textId="6406D115"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47" w:history="1">
        <w:r w:rsidR="00636ACD" w:rsidRPr="0062630F">
          <w:rPr>
            <w:rStyle w:val="Hyperlink"/>
            <w:noProof/>
          </w:rPr>
          <w:t>4</w:t>
        </w:r>
        <w:r w:rsidR="00636ACD">
          <w:rPr>
            <w:rFonts w:asciiTheme="minorHAnsi" w:eastAsiaTheme="minorEastAsia" w:hAnsiTheme="minorHAnsi" w:cstheme="minorBidi"/>
            <w:b w:val="0"/>
            <w:bCs w:val="0"/>
            <w:caps w:val="0"/>
            <w:noProof/>
            <w:color w:val="auto"/>
          </w:rPr>
          <w:tab/>
        </w:r>
        <w:r w:rsidR="00636ACD" w:rsidRPr="0062630F">
          <w:rPr>
            <w:rStyle w:val="Hyperlink"/>
            <w:noProof/>
          </w:rPr>
          <w:t>Post Deployment</w:t>
        </w:r>
        <w:r w:rsidR="00636ACD">
          <w:rPr>
            <w:noProof/>
            <w:webHidden/>
          </w:rPr>
          <w:tab/>
        </w:r>
        <w:r w:rsidR="00636ACD">
          <w:rPr>
            <w:noProof/>
            <w:webHidden/>
          </w:rPr>
          <w:fldChar w:fldCharType="begin"/>
        </w:r>
        <w:r w:rsidR="00636ACD">
          <w:rPr>
            <w:noProof/>
            <w:webHidden/>
          </w:rPr>
          <w:instrText xml:space="preserve"> PAGEREF _Toc48741147 \h </w:instrText>
        </w:r>
        <w:r w:rsidR="00636ACD">
          <w:rPr>
            <w:noProof/>
            <w:webHidden/>
          </w:rPr>
        </w:r>
        <w:r w:rsidR="00636ACD">
          <w:rPr>
            <w:noProof/>
            <w:webHidden/>
          </w:rPr>
          <w:fldChar w:fldCharType="separate"/>
        </w:r>
        <w:r w:rsidR="00636ACD">
          <w:rPr>
            <w:noProof/>
            <w:webHidden/>
          </w:rPr>
          <w:t>14</w:t>
        </w:r>
        <w:r w:rsidR="00636ACD">
          <w:rPr>
            <w:noProof/>
            <w:webHidden/>
          </w:rPr>
          <w:fldChar w:fldCharType="end"/>
        </w:r>
      </w:hyperlink>
    </w:p>
    <w:p w14:paraId="55EC9B63" w14:textId="039DF75E"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8" w:history="1">
        <w:r w:rsidR="00636ACD" w:rsidRPr="0062630F">
          <w:rPr>
            <w:rStyle w:val="Hyperlink"/>
            <w:noProof/>
          </w:rPr>
          <w:t>4.1</w:t>
        </w:r>
        <w:r w:rsidR="00636ACD">
          <w:rPr>
            <w:rFonts w:asciiTheme="minorHAnsi" w:eastAsiaTheme="minorEastAsia" w:hAnsiTheme="minorHAnsi" w:cstheme="minorBidi"/>
            <w:smallCaps w:val="0"/>
            <w:noProof/>
            <w:color w:val="auto"/>
            <w:sz w:val="22"/>
          </w:rPr>
          <w:tab/>
        </w:r>
        <w:r w:rsidR="00636ACD" w:rsidRPr="0062630F">
          <w:rPr>
            <w:rStyle w:val="Hyperlink"/>
            <w:noProof/>
          </w:rPr>
          <w:t>Configuration</w:t>
        </w:r>
        <w:r w:rsidR="00636ACD">
          <w:rPr>
            <w:noProof/>
            <w:webHidden/>
          </w:rPr>
          <w:tab/>
        </w:r>
        <w:r w:rsidR="00636ACD">
          <w:rPr>
            <w:noProof/>
            <w:webHidden/>
          </w:rPr>
          <w:fldChar w:fldCharType="begin"/>
        </w:r>
        <w:r w:rsidR="00636ACD">
          <w:rPr>
            <w:noProof/>
            <w:webHidden/>
          </w:rPr>
          <w:instrText xml:space="preserve"> PAGEREF _Toc48741148 \h </w:instrText>
        </w:r>
        <w:r w:rsidR="00636ACD">
          <w:rPr>
            <w:noProof/>
            <w:webHidden/>
          </w:rPr>
        </w:r>
        <w:r w:rsidR="00636ACD">
          <w:rPr>
            <w:noProof/>
            <w:webHidden/>
          </w:rPr>
          <w:fldChar w:fldCharType="separate"/>
        </w:r>
        <w:r w:rsidR="00636ACD">
          <w:rPr>
            <w:noProof/>
            <w:webHidden/>
          </w:rPr>
          <w:t>14</w:t>
        </w:r>
        <w:r w:rsidR="00636ACD">
          <w:rPr>
            <w:noProof/>
            <w:webHidden/>
          </w:rPr>
          <w:fldChar w:fldCharType="end"/>
        </w:r>
      </w:hyperlink>
    </w:p>
    <w:p w14:paraId="71120073" w14:textId="0ACB939D"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49" w:history="1">
        <w:r w:rsidR="00636ACD" w:rsidRPr="0062630F">
          <w:rPr>
            <w:rStyle w:val="Hyperlink"/>
            <w:noProof/>
          </w:rPr>
          <w:t>4.2</w:t>
        </w:r>
        <w:r w:rsidR="00636ACD">
          <w:rPr>
            <w:rFonts w:asciiTheme="minorHAnsi" w:eastAsiaTheme="minorEastAsia" w:hAnsiTheme="minorHAnsi" w:cstheme="minorBidi"/>
            <w:smallCaps w:val="0"/>
            <w:noProof/>
            <w:color w:val="auto"/>
            <w:sz w:val="22"/>
          </w:rPr>
          <w:tab/>
        </w:r>
        <w:r w:rsidR="00636ACD" w:rsidRPr="0062630F">
          <w:rPr>
            <w:rStyle w:val="Hyperlink"/>
            <w:noProof/>
          </w:rPr>
          <w:t>Validation</w:t>
        </w:r>
        <w:r w:rsidR="00636ACD">
          <w:rPr>
            <w:noProof/>
            <w:webHidden/>
          </w:rPr>
          <w:tab/>
        </w:r>
        <w:r w:rsidR="00636ACD">
          <w:rPr>
            <w:noProof/>
            <w:webHidden/>
          </w:rPr>
          <w:fldChar w:fldCharType="begin"/>
        </w:r>
        <w:r w:rsidR="00636ACD">
          <w:rPr>
            <w:noProof/>
            <w:webHidden/>
          </w:rPr>
          <w:instrText xml:space="preserve"> PAGEREF _Toc48741149 \h </w:instrText>
        </w:r>
        <w:r w:rsidR="00636ACD">
          <w:rPr>
            <w:noProof/>
            <w:webHidden/>
          </w:rPr>
        </w:r>
        <w:r w:rsidR="00636ACD">
          <w:rPr>
            <w:noProof/>
            <w:webHidden/>
          </w:rPr>
          <w:fldChar w:fldCharType="separate"/>
        </w:r>
        <w:r w:rsidR="00636ACD">
          <w:rPr>
            <w:noProof/>
            <w:webHidden/>
          </w:rPr>
          <w:t>18</w:t>
        </w:r>
        <w:r w:rsidR="00636ACD">
          <w:rPr>
            <w:noProof/>
            <w:webHidden/>
          </w:rPr>
          <w:fldChar w:fldCharType="end"/>
        </w:r>
      </w:hyperlink>
    </w:p>
    <w:p w14:paraId="5AA83F20" w14:textId="2FD2BFFB"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50" w:history="1">
        <w:r w:rsidR="00636ACD" w:rsidRPr="0062630F">
          <w:rPr>
            <w:rStyle w:val="Hyperlink"/>
            <w:noProof/>
          </w:rPr>
          <w:t>5</w:t>
        </w:r>
        <w:r w:rsidR="00636ACD">
          <w:rPr>
            <w:rFonts w:asciiTheme="minorHAnsi" w:eastAsiaTheme="minorEastAsia" w:hAnsiTheme="minorHAnsi" w:cstheme="minorBidi"/>
            <w:b w:val="0"/>
            <w:bCs w:val="0"/>
            <w:caps w:val="0"/>
            <w:noProof/>
            <w:color w:val="auto"/>
          </w:rPr>
          <w:tab/>
        </w:r>
        <w:r w:rsidR="00636ACD" w:rsidRPr="0062630F">
          <w:rPr>
            <w:rStyle w:val="Hyperlink"/>
            <w:noProof/>
          </w:rPr>
          <w:t>Troubleshooting and Support</w:t>
        </w:r>
        <w:r w:rsidR="00636ACD">
          <w:rPr>
            <w:noProof/>
            <w:webHidden/>
          </w:rPr>
          <w:tab/>
        </w:r>
        <w:r w:rsidR="00636ACD">
          <w:rPr>
            <w:noProof/>
            <w:webHidden/>
          </w:rPr>
          <w:fldChar w:fldCharType="begin"/>
        </w:r>
        <w:r w:rsidR="00636ACD">
          <w:rPr>
            <w:noProof/>
            <w:webHidden/>
          </w:rPr>
          <w:instrText xml:space="preserve"> PAGEREF _Toc48741150 \h </w:instrText>
        </w:r>
        <w:r w:rsidR="00636ACD">
          <w:rPr>
            <w:noProof/>
            <w:webHidden/>
          </w:rPr>
        </w:r>
        <w:r w:rsidR="00636ACD">
          <w:rPr>
            <w:noProof/>
            <w:webHidden/>
          </w:rPr>
          <w:fldChar w:fldCharType="separate"/>
        </w:r>
        <w:r w:rsidR="00636ACD">
          <w:rPr>
            <w:noProof/>
            <w:webHidden/>
          </w:rPr>
          <w:t>20</w:t>
        </w:r>
        <w:r w:rsidR="00636ACD">
          <w:rPr>
            <w:noProof/>
            <w:webHidden/>
          </w:rPr>
          <w:fldChar w:fldCharType="end"/>
        </w:r>
      </w:hyperlink>
    </w:p>
    <w:p w14:paraId="038A9881" w14:textId="120EB3DB"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51" w:history="1">
        <w:r w:rsidR="00636ACD" w:rsidRPr="0062630F">
          <w:rPr>
            <w:rStyle w:val="Hyperlink"/>
            <w:noProof/>
          </w:rPr>
          <w:t>5.1</w:t>
        </w:r>
        <w:r w:rsidR="00636ACD">
          <w:rPr>
            <w:rFonts w:asciiTheme="minorHAnsi" w:eastAsiaTheme="minorEastAsia" w:hAnsiTheme="minorHAnsi" w:cstheme="minorBidi"/>
            <w:smallCaps w:val="0"/>
            <w:noProof/>
            <w:color w:val="auto"/>
            <w:sz w:val="22"/>
          </w:rPr>
          <w:tab/>
        </w:r>
        <w:r w:rsidR="00636ACD" w:rsidRPr="0062630F">
          <w:rPr>
            <w:rStyle w:val="Hyperlink"/>
            <w:noProof/>
          </w:rPr>
          <w:t>Problem 1</w:t>
        </w:r>
        <w:r w:rsidR="00636ACD">
          <w:rPr>
            <w:noProof/>
            <w:webHidden/>
          </w:rPr>
          <w:tab/>
        </w:r>
        <w:r w:rsidR="00636ACD">
          <w:rPr>
            <w:noProof/>
            <w:webHidden/>
          </w:rPr>
          <w:fldChar w:fldCharType="begin"/>
        </w:r>
        <w:r w:rsidR="00636ACD">
          <w:rPr>
            <w:noProof/>
            <w:webHidden/>
          </w:rPr>
          <w:instrText xml:space="preserve"> PAGEREF _Toc48741151 \h </w:instrText>
        </w:r>
        <w:r w:rsidR="00636ACD">
          <w:rPr>
            <w:noProof/>
            <w:webHidden/>
          </w:rPr>
        </w:r>
        <w:r w:rsidR="00636ACD">
          <w:rPr>
            <w:noProof/>
            <w:webHidden/>
          </w:rPr>
          <w:fldChar w:fldCharType="separate"/>
        </w:r>
        <w:r w:rsidR="00636ACD">
          <w:rPr>
            <w:noProof/>
            <w:webHidden/>
          </w:rPr>
          <w:t>20</w:t>
        </w:r>
        <w:r w:rsidR="00636ACD">
          <w:rPr>
            <w:noProof/>
            <w:webHidden/>
          </w:rPr>
          <w:fldChar w:fldCharType="end"/>
        </w:r>
      </w:hyperlink>
    </w:p>
    <w:p w14:paraId="77093339" w14:textId="37F5AFF5"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52" w:history="1">
        <w:r w:rsidR="00636ACD" w:rsidRPr="0062630F">
          <w:rPr>
            <w:rStyle w:val="Hyperlink"/>
            <w:noProof/>
          </w:rPr>
          <w:t>5.2</w:t>
        </w:r>
        <w:r w:rsidR="00636ACD">
          <w:rPr>
            <w:rFonts w:asciiTheme="minorHAnsi" w:eastAsiaTheme="minorEastAsia" w:hAnsiTheme="minorHAnsi" w:cstheme="minorBidi"/>
            <w:smallCaps w:val="0"/>
            <w:noProof/>
            <w:color w:val="auto"/>
            <w:sz w:val="22"/>
          </w:rPr>
          <w:tab/>
        </w:r>
        <w:r w:rsidR="00636ACD" w:rsidRPr="0062630F">
          <w:rPr>
            <w:rStyle w:val="Hyperlink"/>
            <w:noProof/>
          </w:rPr>
          <w:t>Problem 2</w:t>
        </w:r>
        <w:r w:rsidR="00636ACD">
          <w:rPr>
            <w:noProof/>
            <w:webHidden/>
          </w:rPr>
          <w:tab/>
        </w:r>
        <w:r w:rsidR="00636ACD">
          <w:rPr>
            <w:noProof/>
            <w:webHidden/>
          </w:rPr>
          <w:fldChar w:fldCharType="begin"/>
        </w:r>
        <w:r w:rsidR="00636ACD">
          <w:rPr>
            <w:noProof/>
            <w:webHidden/>
          </w:rPr>
          <w:instrText xml:space="preserve"> PAGEREF _Toc48741152 \h </w:instrText>
        </w:r>
        <w:r w:rsidR="00636ACD">
          <w:rPr>
            <w:noProof/>
            <w:webHidden/>
          </w:rPr>
        </w:r>
        <w:r w:rsidR="00636ACD">
          <w:rPr>
            <w:noProof/>
            <w:webHidden/>
          </w:rPr>
          <w:fldChar w:fldCharType="separate"/>
        </w:r>
        <w:r w:rsidR="00636ACD">
          <w:rPr>
            <w:noProof/>
            <w:webHidden/>
          </w:rPr>
          <w:t>20</w:t>
        </w:r>
        <w:r w:rsidR="00636ACD">
          <w:rPr>
            <w:noProof/>
            <w:webHidden/>
          </w:rPr>
          <w:fldChar w:fldCharType="end"/>
        </w:r>
      </w:hyperlink>
    </w:p>
    <w:p w14:paraId="36FF11E9" w14:textId="00C44DEB"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53" w:history="1">
        <w:r w:rsidR="00636ACD" w:rsidRPr="0062630F">
          <w:rPr>
            <w:rStyle w:val="Hyperlink"/>
            <w:noProof/>
          </w:rPr>
          <w:t>5.3</w:t>
        </w:r>
        <w:r w:rsidR="00636ACD">
          <w:rPr>
            <w:rFonts w:asciiTheme="minorHAnsi" w:eastAsiaTheme="minorEastAsia" w:hAnsiTheme="minorHAnsi" w:cstheme="minorBidi"/>
            <w:smallCaps w:val="0"/>
            <w:noProof/>
            <w:color w:val="auto"/>
            <w:sz w:val="22"/>
          </w:rPr>
          <w:tab/>
        </w:r>
        <w:r w:rsidR="00636ACD" w:rsidRPr="0062630F">
          <w:rPr>
            <w:rStyle w:val="Hyperlink"/>
            <w:noProof/>
          </w:rPr>
          <w:t>Known Issues</w:t>
        </w:r>
        <w:r w:rsidR="00636ACD">
          <w:rPr>
            <w:noProof/>
            <w:webHidden/>
          </w:rPr>
          <w:tab/>
        </w:r>
        <w:r w:rsidR="00636ACD">
          <w:rPr>
            <w:noProof/>
            <w:webHidden/>
          </w:rPr>
          <w:fldChar w:fldCharType="begin"/>
        </w:r>
        <w:r w:rsidR="00636ACD">
          <w:rPr>
            <w:noProof/>
            <w:webHidden/>
          </w:rPr>
          <w:instrText xml:space="preserve"> PAGEREF _Toc48741153 \h </w:instrText>
        </w:r>
        <w:r w:rsidR="00636ACD">
          <w:rPr>
            <w:noProof/>
            <w:webHidden/>
          </w:rPr>
        </w:r>
        <w:r w:rsidR="00636ACD">
          <w:rPr>
            <w:noProof/>
            <w:webHidden/>
          </w:rPr>
          <w:fldChar w:fldCharType="separate"/>
        </w:r>
        <w:r w:rsidR="00636ACD">
          <w:rPr>
            <w:noProof/>
            <w:webHidden/>
          </w:rPr>
          <w:t>20</w:t>
        </w:r>
        <w:r w:rsidR="00636ACD">
          <w:rPr>
            <w:noProof/>
            <w:webHidden/>
          </w:rPr>
          <w:fldChar w:fldCharType="end"/>
        </w:r>
      </w:hyperlink>
    </w:p>
    <w:p w14:paraId="725EE963" w14:textId="732AF824" w:rsidR="00636ACD" w:rsidRDefault="00A86FB6">
      <w:pPr>
        <w:pStyle w:val="TOC2"/>
        <w:tabs>
          <w:tab w:val="left" w:pos="880"/>
          <w:tab w:val="right" w:leader="dot" w:pos="9260"/>
        </w:tabs>
        <w:rPr>
          <w:rFonts w:asciiTheme="minorHAnsi" w:eastAsiaTheme="minorEastAsia" w:hAnsiTheme="minorHAnsi" w:cstheme="minorBidi"/>
          <w:smallCaps w:val="0"/>
          <w:noProof/>
          <w:color w:val="auto"/>
          <w:sz w:val="22"/>
        </w:rPr>
      </w:pPr>
      <w:hyperlink w:anchor="_Toc48741154" w:history="1">
        <w:r w:rsidR="00636ACD" w:rsidRPr="0062630F">
          <w:rPr>
            <w:rStyle w:val="Hyperlink"/>
            <w:noProof/>
          </w:rPr>
          <w:t>5.4</w:t>
        </w:r>
        <w:r w:rsidR="00636ACD">
          <w:rPr>
            <w:rFonts w:asciiTheme="minorHAnsi" w:eastAsiaTheme="minorEastAsia" w:hAnsiTheme="minorHAnsi" w:cstheme="minorBidi"/>
            <w:smallCaps w:val="0"/>
            <w:noProof/>
            <w:color w:val="auto"/>
            <w:sz w:val="22"/>
          </w:rPr>
          <w:tab/>
        </w:r>
        <w:r w:rsidR="00636ACD" w:rsidRPr="0062630F">
          <w:rPr>
            <w:rStyle w:val="Hyperlink"/>
            <w:noProof/>
          </w:rPr>
          <w:t>24x7 Support</w:t>
        </w:r>
        <w:r w:rsidR="00636ACD">
          <w:rPr>
            <w:noProof/>
            <w:webHidden/>
          </w:rPr>
          <w:tab/>
        </w:r>
        <w:r w:rsidR="00636ACD">
          <w:rPr>
            <w:noProof/>
            <w:webHidden/>
          </w:rPr>
          <w:fldChar w:fldCharType="begin"/>
        </w:r>
        <w:r w:rsidR="00636ACD">
          <w:rPr>
            <w:noProof/>
            <w:webHidden/>
          </w:rPr>
          <w:instrText xml:space="preserve"> PAGEREF _Toc48741154 \h </w:instrText>
        </w:r>
        <w:r w:rsidR="00636ACD">
          <w:rPr>
            <w:noProof/>
            <w:webHidden/>
          </w:rPr>
        </w:r>
        <w:r w:rsidR="00636ACD">
          <w:rPr>
            <w:noProof/>
            <w:webHidden/>
          </w:rPr>
          <w:fldChar w:fldCharType="separate"/>
        </w:r>
        <w:r w:rsidR="00636ACD">
          <w:rPr>
            <w:noProof/>
            <w:webHidden/>
          </w:rPr>
          <w:t>20</w:t>
        </w:r>
        <w:r w:rsidR="00636ACD">
          <w:rPr>
            <w:noProof/>
            <w:webHidden/>
          </w:rPr>
          <w:fldChar w:fldCharType="end"/>
        </w:r>
      </w:hyperlink>
    </w:p>
    <w:p w14:paraId="3E2C81B0" w14:textId="1682B660"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55" w:history="1">
        <w:r w:rsidR="00636ACD" w:rsidRPr="0062630F">
          <w:rPr>
            <w:rStyle w:val="Hyperlink"/>
            <w:rFonts w:eastAsia="Times New Roman"/>
            <w:noProof/>
          </w:rPr>
          <w:t>6</w:t>
        </w:r>
        <w:r w:rsidR="00636ACD">
          <w:rPr>
            <w:rFonts w:asciiTheme="minorHAnsi" w:eastAsiaTheme="minorEastAsia" w:hAnsiTheme="minorHAnsi" w:cstheme="minorBidi"/>
            <w:b w:val="0"/>
            <w:bCs w:val="0"/>
            <w:caps w:val="0"/>
            <w:noProof/>
            <w:color w:val="auto"/>
          </w:rPr>
          <w:tab/>
        </w:r>
        <w:r w:rsidR="00636ACD" w:rsidRPr="0062630F">
          <w:rPr>
            <w:rStyle w:val="Hyperlink"/>
            <w:noProof/>
          </w:rPr>
          <w:t>Roll Back</w:t>
        </w:r>
        <w:r w:rsidR="00636ACD" w:rsidRPr="0062630F">
          <w:rPr>
            <w:rStyle w:val="Hyperlink"/>
            <w:rFonts w:eastAsia="Times New Roman"/>
            <w:noProof/>
          </w:rPr>
          <w:t xml:space="preserve"> Procedure</w:t>
        </w:r>
        <w:r w:rsidR="00636ACD">
          <w:rPr>
            <w:noProof/>
            <w:webHidden/>
          </w:rPr>
          <w:tab/>
        </w:r>
        <w:r w:rsidR="00636ACD">
          <w:rPr>
            <w:noProof/>
            <w:webHidden/>
          </w:rPr>
          <w:fldChar w:fldCharType="begin"/>
        </w:r>
        <w:r w:rsidR="00636ACD">
          <w:rPr>
            <w:noProof/>
            <w:webHidden/>
          </w:rPr>
          <w:instrText xml:space="preserve"> PAGEREF _Toc48741155 \h </w:instrText>
        </w:r>
        <w:r w:rsidR="00636ACD">
          <w:rPr>
            <w:noProof/>
            <w:webHidden/>
          </w:rPr>
        </w:r>
        <w:r w:rsidR="00636ACD">
          <w:rPr>
            <w:noProof/>
            <w:webHidden/>
          </w:rPr>
          <w:fldChar w:fldCharType="separate"/>
        </w:r>
        <w:r w:rsidR="00636ACD">
          <w:rPr>
            <w:noProof/>
            <w:webHidden/>
          </w:rPr>
          <w:t>21</w:t>
        </w:r>
        <w:r w:rsidR="00636ACD">
          <w:rPr>
            <w:noProof/>
            <w:webHidden/>
          </w:rPr>
          <w:fldChar w:fldCharType="end"/>
        </w:r>
      </w:hyperlink>
    </w:p>
    <w:p w14:paraId="4C780731" w14:textId="481847B4" w:rsidR="00636ACD" w:rsidRDefault="00A86FB6">
      <w:pPr>
        <w:pStyle w:val="TOC1"/>
        <w:tabs>
          <w:tab w:val="left" w:pos="440"/>
          <w:tab w:val="right" w:leader="dot" w:pos="9260"/>
        </w:tabs>
        <w:rPr>
          <w:rFonts w:asciiTheme="minorHAnsi" w:eastAsiaTheme="minorEastAsia" w:hAnsiTheme="minorHAnsi" w:cstheme="minorBidi"/>
          <w:b w:val="0"/>
          <w:bCs w:val="0"/>
          <w:caps w:val="0"/>
          <w:noProof/>
          <w:color w:val="auto"/>
        </w:rPr>
      </w:pPr>
      <w:hyperlink w:anchor="_Toc48741156" w:history="1">
        <w:r w:rsidR="00636ACD" w:rsidRPr="0062630F">
          <w:rPr>
            <w:rStyle w:val="Hyperlink"/>
            <w:noProof/>
          </w:rPr>
          <w:t>7</w:t>
        </w:r>
        <w:r w:rsidR="00636ACD">
          <w:rPr>
            <w:rFonts w:asciiTheme="minorHAnsi" w:eastAsiaTheme="minorEastAsia" w:hAnsiTheme="minorHAnsi" w:cstheme="minorBidi"/>
            <w:b w:val="0"/>
            <w:bCs w:val="0"/>
            <w:caps w:val="0"/>
            <w:noProof/>
            <w:color w:val="auto"/>
          </w:rPr>
          <w:tab/>
        </w:r>
        <w:r w:rsidR="00636ACD" w:rsidRPr="0062630F">
          <w:rPr>
            <w:rStyle w:val="Hyperlink"/>
            <w:noProof/>
          </w:rPr>
          <w:t>Uninstallation Procedure</w:t>
        </w:r>
        <w:r w:rsidR="00636ACD">
          <w:rPr>
            <w:noProof/>
            <w:webHidden/>
          </w:rPr>
          <w:tab/>
        </w:r>
        <w:r w:rsidR="00636ACD">
          <w:rPr>
            <w:noProof/>
            <w:webHidden/>
          </w:rPr>
          <w:fldChar w:fldCharType="begin"/>
        </w:r>
        <w:r w:rsidR="00636ACD">
          <w:rPr>
            <w:noProof/>
            <w:webHidden/>
          </w:rPr>
          <w:instrText xml:space="preserve"> PAGEREF _Toc48741156 \h </w:instrText>
        </w:r>
        <w:r w:rsidR="00636ACD">
          <w:rPr>
            <w:noProof/>
            <w:webHidden/>
          </w:rPr>
        </w:r>
        <w:r w:rsidR="00636ACD">
          <w:rPr>
            <w:noProof/>
            <w:webHidden/>
          </w:rPr>
          <w:fldChar w:fldCharType="separate"/>
        </w:r>
        <w:r w:rsidR="00636ACD">
          <w:rPr>
            <w:noProof/>
            <w:webHidden/>
          </w:rPr>
          <w:t>22</w:t>
        </w:r>
        <w:r w:rsidR="00636ACD">
          <w:rPr>
            <w:noProof/>
            <w:webHidden/>
          </w:rPr>
          <w:fldChar w:fldCharType="end"/>
        </w:r>
      </w:hyperlink>
    </w:p>
    <w:p w14:paraId="3A1FCD62" w14:textId="1A0F8A53" w:rsidR="00BB0E69" w:rsidRPr="003C3A91" w:rsidRDefault="0070047B" w:rsidP="00BB0E69">
      <w:pPr>
        <w:ind w:left="0"/>
        <w:rPr>
          <w:rFonts w:asciiTheme="minorHAnsi" w:hAnsiTheme="minorHAnsi" w:cstheme="minorHAnsi"/>
        </w:rPr>
      </w:pPr>
      <w:r w:rsidRPr="003C3A91">
        <w:rPr>
          <w:rFonts w:asciiTheme="minorHAnsi" w:hAnsiTheme="minorHAnsi" w:cstheme="minorHAnsi"/>
          <w:b/>
          <w:bCs/>
          <w:caps/>
          <w:color w:val="000000"/>
          <w:sz w:val="20"/>
        </w:rPr>
        <w:fldChar w:fldCharType="end"/>
      </w:r>
    </w:p>
    <w:p w14:paraId="4A16FA2A" w14:textId="356072F0" w:rsidR="0068502A" w:rsidRPr="003C3A91" w:rsidRDefault="0068502A" w:rsidP="0068502A"/>
    <w:p w14:paraId="6E87F7FE" w14:textId="25CD6DAF" w:rsidR="0050043C" w:rsidRPr="00DA3209" w:rsidRDefault="00CC172C" w:rsidP="00C83D1E">
      <w:pPr>
        <w:pStyle w:val="Heading1"/>
        <w:rPr>
          <w:rStyle w:val="Heading1Char"/>
          <w:rFonts w:asciiTheme="minorHAnsi" w:hAnsiTheme="minorHAnsi" w:cstheme="minorHAnsi"/>
        </w:rPr>
      </w:pPr>
      <w:bookmarkStart w:id="4" w:name="_Toc48741133"/>
      <w:r w:rsidRPr="00DA3209">
        <w:rPr>
          <w:rFonts w:asciiTheme="minorHAnsi" w:hAnsiTheme="minorHAnsi" w:cstheme="minorHAnsi"/>
        </w:rPr>
        <w:lastRenderedPageBreak/>
        <w:t>Introduction</w:t>
      </w:r>
      <w:bookmarkEnd w:id="4"/>
    </w:p>
    <w:p w14:paraId="7141CA33" w14:textId="1B1A36D1" w:rsidR="0018174C" w:rsidRDefault="00026EAA" w:rsidP="00CC55B3">
      <w:pPr>
        <w:pStyle w:val="CTBodyText"/>
      </w:pPr>
      <w:bookmarkStart w:id="5" w:name="_Toc320528791"/>
      <w:bookmarkStart w:id="6" w:name="_Toc333852178"/>
      <w:r>
        <w:t>There are multiple Mirth Instances implemented for a client</w:t>
      </w:r>
      <w:r w:rsidR="005E0E31">
        <w:t xml:space="preserve">. To </w:t>
      </w:r>
      <w:r>
        <w:t>monitor multiple instances</w:t>
      </w:r>
      <w:r w:rsidR="005E0E31">
        <w:t>,</w:t>
      </w:r>
      <w:r>
        <w:t xml:space="preserve"> monitoring team should go and check separate dashboards of each </w:t>
      </w:r>
      <w:r w:rsidR="005E0E31">
        <w:t xml:space="preserve">Mirth </w:t>
      </w:r>
      <w:r>
        <w:t xml:space="preserve">instances. </w:t>
      </w:r>
    </w:p>
    <w:p w14:paraId="05933846" w14:textId="05422888" w:rsidR="00026EAA" w:rsidRDefault="00026EAA" w:rsidP="00CC55B3">
      <w:pPr>
        <w:pStyle w:val="CTBodyText"/>
      </w:pPr>
      <w:r>
        <w:t xml:space="preserve">As part of this IAG, a </w:t>
      </w:r>
      <w:r w:rsidR="005E0E31">
        <w:t xml:space="preserve">Mirth </w:t>
      </w:r>
      <w:r>
        <w:t xml:space="preserve">consolidated dashboard has been created where in all the </w:t>
      </w:r>
      <w:r w:rsidR="005E0E31">
        <w:t xml:space="preserve">Mirth </w:t>
      </w:r>
      <w:r>
        <w:t xml:space="preserve">instances’ data </w:t>
      </w:r>
      <w:r w:rsidR="004C0432">
        <w:t xml:space="preserve">are </w:t>
      </w:r>
      <w:r>
        <w:t>scraped into a single dashboard.</w:t>
      </w:r>
    </w:p>
    <w:p w14:paraId="408B09DB" w14:textId="57B5A5A6" w:rsidR="00026EAA" w:rsidRPr="00DA3209" w:rsidRDefault="00026EAA" w:rsidP="00CC55B3">
      <w:pPr>
        <w:pStyle w:val="CTBodyText"/>
      </w:pPr>
      <w:r>
        <w:t xml:space="preserve">This document is intended </w:t>
      </w:r>
      <w:r w:rsidR="004C0432">
        <w:t xml:space="preserve">for </w:t>
      </w:r>
      <w:r>
        <w:t>monitoring team which helps them deploy the application on to the monitoring server.</w:t>
      </w:r>
    </w:p>
    <w:p w14:paraId="26F58820" w14:textId="2ABB8A16" w:rsidR="0032163A" w:rsidRPr="00DA3209" w:rsidRDefault="00A439B6" w:rsidP="00633758">
      <w:pPr>
        <w:pStyle w:val="Heading1"/>
        <w:rPr>
          <w:rFonts w:asciiTheme="minorHAnsi" w:hAnsiTheme="minorHAnsi" w:cstheme="minorHAnsi"/>
        </w:rPr>
      </w:pPr>
      <w:bookmarkStart w:id="7" w:name="_Toc48741134"/>
      <w:r w:rsidRPr="00DA3209">
        <w:rPr>
          <w:rFonts w:asciiTheme="minorHAnsi" w:hAnsiTheme="minorHAnsi" w:cstheme="minorHAnsi"/>
        </w:rPr>
        <w:lastRenderedPageBreak/>
        <w:t>Deployment</w:t>
      </w:r>
      <w:r w:rsidR="00C60778" w:rsidRPr="00DA3209">
        <w:rPr>
          <w:rFonts w:asciiTheme="minorHAnsi" w:hAnsiTheme="minorHAnsi" w:cstheme="minorHAnsi"/>
        </w:rPr>
        <w:t xml:space="preserve"> Pre</w:t>
      </w:r>
      <w:r w:rsidR="00C53ED2" w:rsidRPr="00DA3209">
        <w:rPr>
          <w:rFonts w:asciiTheme="minorHAnsi" w:hAnsiTheme="minorHAnsi" w:cstheme="minorHAnsi"/>
        </w:rPr>
        <w:t>-</w:t>
      </w:r>
      <w:r w:rsidR="00FB01F4" w:rsidRPr="00DA3209">
        <w:rPr>
          <w:rFonts w:asciiTheme="minorHAnsi" w:hAnsiTheme="minorHAnsi" w:cstheme="minorHAnsi"/>
        </w:rPr>
        <w:t>Requis</w:t>
      </w:r>
      <w:r w:rsidR="00C53ED2" w:rsidRPr="00DA3209">
        <w:rPr>
          <w:rFonts w:asciiTheme="minorHAnsi" w:hAnsiTheme="minorHAnsi" w:cstheme="minorHAnsi"/>
        </w:rPr>
        <w:t>ites</w:t>
      </w:r>
      <w:bookmarkEnd w:id="7"/>
    </w:p>
    <w:p w14:paraId="0097D90A" w14:textId="37A10109" w:rsidR="006D7A89" w:rsidRPr="00DA3209" w:rsidRDefault="008B1051" w:rsidP="00CC55B3">
      <w:pPr>
        <w:pStyle w:val="CTBodyText"/>
      </w:pPr>
      <w:r>
        <w:t>Mirth Connect should be present</w:t>
      </w:r>
      <w:r w:rsidR="004C0432">
        <w:t>.</w:t>
      </w:r>
    </w:p>
    <w:p w14:paraId="6D2B25DF" w14:textId="4C3A5F42" w:rsidR="007F0446" w:rsidRPr="00CC55B3" w:rsidRDefault="00517EDF" w:rsidP="00CC55B3">
      <w:pPr>
        <w:pStyle w:val="Heading2"/>
      </w:pPr>
      <w:bookmarkStart w:id="8" w:name="_Toc48741135"/>
      <w:r w:rsidRPr="00CC55B3">
        <w:t>Software Requirements</w:t>
      </w:r>
      <w:bookmarkEnd w:id="8"/>
    </w:p>
    <w:p w14:paraId="1773F035" w14:textId="401EC911" w:rsidR="00CF57F0" w:rsidRDefault="00006645" w:rsidP="00CC55B3">
      <w:pPr>
        <w:pStyle w:val="CTBullet1"/>
      </w:pPr>
      <w:r>
        <w:t>Linux</w:t>
      </w:r>
      <w:r w:rsidR="008B1051">
        <w:t xml:space="preserve"> OS</w:t>
      </w:r>
    </w:p>
    <w:p w14:paraId="0375C812" w14:textId="36B18B50" w:rsidR="008B1051" w:rsidRDefault="008B1051" w:rsidP="00CC55B3">
      <w:pPr>
        <w:pStyle w:val="CTBullet1"/>
      </w:pPr>
      <w:r>
        <w:t>Go</w:t>
      </w:r>
      <w:r w:rsidR="004C0432">
        <w:t xml:space="preserve"> </w:t>
      </w:r>
      <w:r>
        <w:t>1.14.2</w:t>
      </w:r>
    </w:p>
    <w:p w14:paraId="736A84B3" w14:textId="03D4D929" w:rsidR="008B1051" w:rsidRDefault="008B1051" w:rsidP="00CC55B3">
      <w:pPr>
        <w:pStyle w:val="CTBullet1"/>
      </w:pPr>
      <w:r>
        <w:t>Grafana 7.0.4</w:t>
      </w:r>
    </w:p>
    <w:p w14:paraId="179BA787" w14:textId="07B390EF" w:rsidR="008B1051" w:rsidRDefault="008B1051" w:rsidP="00CC55B3">
      <w:pPr>
        <w:pStyle w:val="CTBullet1"/>
      </w:pPr>
      <w:r>
        <w:t xml:space="preserve">Prometheus </w:t>
      </w:r>
      <w:r w:rsidR="00FF532B">
        <w:t>2.18.0</w:t>
      </w:r>
    </w:p>
    <w:p w14:paraId="0ECBE217" w14:textId="2C1BC76C" w:rsidR="00FF532B" w:rsidRDefault="006C368B" w:rsidP="00CC55B3">
      <w:pPr>
        <w:pStyle w:val="CTBullet1"/>
      </w:pPr>
      <w:r>
        <w:t>Node</w:t>
      </w:r>
      <w:r w:rsidR="00FF532B">
        <w:t xml:space="preserve"> Exporter </w:t>
      </w:r>
      <w:r w:rsidR="002D6472">
        <w:t>1.0</w:t>
      </w:r>
    </w:p>
    <w:p w14:paraId="203F317F" w14:textId="2973B943" w:rsidR="00FF532B" w:rsidRPr="00DA3209" w:rsidRDefault="00FF532B" w:rsidP="00CC55B3">
      <w:pPr>
        <w:pStyle w:val="CTBullet1"/>
      </w:pPr>
      <w:r>
        <w:t>Mirth Exporter</w:t>
      </w:r>
    </w:p>
    <w:p w14:paraId="14DB24A4" w14:textId="2AE50580" w:rsidR="00F222A1" w:rsidRPr="00DA3209" w:rsidRDefault="00F222A1" w:rsidP="00517EDF">
      <w:pPr>
        <w:pStyle w:val="Heading2"/>
        <w:rPr>
          <w:rFonts w:asciiTheme="minorHAnsi" w:hAnsiTheme="minorHAnsi" w:cstheme="minorHAnsi"/>
        </w:rPr>
      </w:pPr>
      <w:bookmarkStart w:id="9" w:name="_Toc48741136"/>
      <w:r w:rsidRPr="00DA3209">
        <w:rPr>
          <w:rFonts w:asciiTheme="minorHAnsi" w:hAnsiTheme="minorHAnsi" w:cstheme="minorHAnsi"/>
        </w:rPr>
        <w:t>Hardware Requirements</w:t>
      </w:r>
      <w:bookmarkEnd w:id="9"/>
    </w:p>
    <w:p w14:paraId="5B30A5DE" w14:textId="543A5C1F" w:rsidR="00E71915" w:rsidRPr="00DA3209" w:rsidRDefault="00E71915" w:rsidP="00CC55B3">
      <w:pPr>
        <w:pStyle w:val="CTBodyText"/>
      </w:pPr>
      <w:r w:rsidRPr="00DA3209">
        <w:rPr>
          <w:rStyle w:val="Strong"/>
          <w:rFonts w:asciiTheme="minorHAnsi" w:hAnsiTheme="minorHAnsi" w:cstheme="minorHAnsi"/>
        </w:rPr>
        <w:t>Minimum Hardware Requirements</w:t>
      </w:r>
      <w:r w:rsidR="004C0432">
        <w:rPr>
          <w:rStyle w:val="Strong"/>
          <w:rFonts w:asciiTheme="minorHAnsi" w:hAnsiTheme="minorHAnsi" w:cstheme="minorHAnsi"/>
        </w:rPr>
        <w:t>:</w:t>
      </w:r>
    </w:p>
    <w:p w14:paraId="745809DD" w14:textId="466CCB32" w:rsidR="00E71915" w:rsidRPr="00DA3209" w:rsidRDefault="00E71915" w:rsidP="00CC55B3">
      <w:pPr>
        <w:pStyle w:val="CTBullet1"/>
      </w:pPr>
      <w:r w:rsidRPr="00DA3209">
        <w:t>Processor:</w:t>
      </w:r>
      <w:r w:rsidR="00FF532B">
        <w:t xml:space="preserve"> </w:t>
      </w:r>
      <w:r w:rsidR="00D66F98">
        <w:t>4 cores</w:t>
      </w:r>
    </w:p>
    <w:p w14:paraId="707F69C7" w14:textId="31CAD842" w:rsidR="00E71915" w:rsidRPr="00DA3209" w:rsidRDefault="00E71915" w:rsidP="00CC55B3">
      <w:pPr>
        <w:pStyle w:val="CTBullet1"/>
      </w:pPr>
      <w:r w:rsidRPr="00DA3209">
        <w:t>Processor speed:</w:t>
      </w:r>
      <w:r w:rsidR="00FF532B">
        <w:t xml:space="preserve"> </w:t>
      </w:r>
      <w:r w:rsidR="00D66F98">
        <w:t xml:space="preserve">1 </w:t>
      </w:r>
      <w:r w:rsidR="00FF532B">
        <w:t>GHz</w:t>
      </w:r>
    </w:p>
    <w:p w14:paraId="6309F94B" w14:textId="086335B1" w:rsidR="00E71915" w:rsidRPr="00DA3209" w:rsidRDefault="00E71915" w:rsidP="00CC55B3">
      <w:pPr>
        <w:pStyle w:val="CTBullet1"/>
      </w:pPr>
      <w:r w:rsidRPr="00DA3209">
        <w:t>Random access memory (RAM):</w:t>
      </w:r>
      <w:r w:rsidR="00FF532B">
        <w:t xml:space="preserve"> </w:t>
      </w:r>
      <w:r w:rsidR="00D66F98">
        <w:t>8</w:t>
      </w:r>
      <w:r w:rsidR="00FF532B">
        <w:t xml:space="preserve"> GB</w:t>
      </w:r>
    </w:p>
    <w:p w14:paraId="10AD91C8" w14:textId="08D6F0BD" w:rsidR="00E71915" w:rsidRPr="00DA3209" w:rsidRDefault="00E71915" w:rsidP="00CC55B3">
      <w:pPr>
        <w:pStyle w:val="CTBullet1"/>
      </w:pPr>
      <w:r w:rsidRPr="00DA3209">
        <w:t>Hard disk capacity</w:t>
      </w:r>
      <w:r w:rsidR="009C51C2" w:rsidRPr="00DA3209">
        <w:t>:</w:t>
      </w:r>
      <w:r w:rsidR="00FF532B">
        <w:t xml:space="preserve"> 500GB</w:t>
      </w:r>
    </w:p>
    <w:p w14:paraId="6DBE6FD5" w14:textId="5DECE5DB" w:rsidR="00E71915" w:rsidRPr="00DA3209" w:rsidRDefault="00E71915" w:rsidP="00CC55B3">
      <w:pPr>
        <w:pStyle w:val="CTBodyText"/>
      </w:pPr>
      <w:r w:rsidRPr="00DA3209">
        <w:rPr>
          <w:rStyle w:val="Strong"/>
          <w:rFonts w:asciiTheme="minorHAnsi" w:hAnsiTheme="minorHAnsi" w:cstheme="minorHAnsi"/>
        </w:rPr>
        <w:t>Recommended Hardware Requirements</w:t>
      </w:r>
      <w:r w:rsidR="004C0432">
        <w:rPr>
          <w:rStyle w:val="Strong"/>
          <w:rFonts w:asciiTheme="minorHAnsi" w:hAnsiTheme="minorHAnsi" w:cstheme="minorHAnsi"/>
        </w:rPr>
        <w:t>:</w:t>
      </w:r>
    </w:p>
    <w:p w14:paraId="3DD537D7" w14:textId="3A8821D7" w:rsidR="00E71915" w:rsidRPr="00DA3209" w:rsidRDefault="00E71915" w:rsidP="00CC55B3">
      <w:pPr>
        <w:pStyle w:val="CTBullet1"/>
      </w:pPr>
      <w:r w:rsidRPr="00DA3209">
        <w:t>Processor:</w:t>
      </w:r>
      <w:r w:rsidR="00D66F98">
        <w:t xml:space="preserve"> 8 cores</w:t>
      </w:r>
    </w:p>
    <w:p w14:paraId="37CBF784" w14:textId="4DD726E8" w:rsidR="00E71915" w:rsidRPr="00DA3209" w:rsidRDefault="00E71915" w:rsidP="00CC55B3">
      <w:pPr>
        <w:pStyle w:val="CTBullet1"/>
      </w:pPr>
      <w:r w:rsidRPr="00DA3209">
        <w:t>Processor speed:</w:t>
      </w:r>
      <w:r w:rsidR="00D66F98">
        <w:t xml:space="preserve"> 3 GHz</w:t>
      </w:r>
    </w:p>
    <w:p w14:paraId="26E35693" w14:textId="46FF1F4E" w:rsidR="00E71915" w:rsidRPr="00DA3209" w:rsidRDefault="00E71915" w:rsidP="00CC55B3">
      <w:pPr>
        <w:pStyle w:val="CTBullet1"/>
      </w:pPr>
      <w:r w:rsidRPr="00DA3209">
        <w:t>Random access memory (RAM):</w:t>
      </w:r>
      <w:r w:rsidR="00D66F98">
        <w:t xml:space="preserve"> 16 GB</w:t>
      </w:r>
    </w:p>
    <w:p w14:paraId="34F4219C" w14:textId="77777777" w:rsidR="006B23E2" w:rsidRPr="00DA3209" w:rsidRDefault="006B23E2" w:rsidP="006B23E2">
      <w:pPr>
        <w:pStyle w:val="Heading2"/>
        <w:spacing w:before="390" w:after="90"/>
        <w:rPr>
          <w:rFonts w:asciiTheme="minorHAnsi" w:hAnsiTheme="minorHAnsi" w:cstheme="minorHAnsi"/>
          <w:szCs w:val="36"/>
        </w:rPr>
      </w:pPr>
      <w:bookmarkStart w:id="10" w:name="_Toc48741137"/>
      <w:r w:rsidRPr="00DA3209">
        <w:rPr>
          <w:rFonts w:asciiTheme="minorHAnsi" w:hAnsiTheme="minorHAnsi" w:cstheme="minorHAnsi"/>
          <w:szCs w:val="36"/>
        </w:rPr>
        <w:t>Networking Requirements</w:t>
      </w:r>
      <w:bookmarkEnd w:id="10"/>
    </w:p>
    <w:p w14:paraId="2A05CDE6" w14:textId="216E1C9A" w:rsidR="00FF532B" w:rsidRPr="00F1711D" w:rsidRDefault="00FF532B" w:rsidP="00CC55B3">
      <w:pPr>
        <w:pStyle w:val="CTBodyText"/>
      </w:pPr>
      <w:r>
        <w:t>D</w:t>
      </w:r>
      <w:r w:rsidRPr="00F1711D">
        <w:t xml:space="preserve">efault </w:t>
      </w:r>
      <w:r w:rsidR="00641D5C">
        <w:t>P</w:t>
      </w:r>
      <w:r w:rsidRPr="00F1711D">
        <w:t>orts:</w:t>
      </w:r>
    </w:p>
    <w:p w14:paraId="3BB8B9E9" w14:textId="77777777" w:rsidR="00FF532B" w:rsidRDefault="00FF532B" w:rsidP="00CC55B3">
      <w:pPr>
        <w:pStyle w:val="CTBullet1"/>
      </w:pPr>
      <w:r>
        <w:t>Grafana = :3000</w:t>
      </w:r>
    </w:p>
    <w:p w14:paraId="38C0F2D1" w14:textId="77777777" w:rsidR="00FF532B" w:rsidRDefault="00FF532B" w:rsidP="00CC55B3">
      <w:pPr>
        <w:pStyle w:val="CTBullet1"/>
      </w:pPr>
      <w:r>
        <w:t>Prometheus = :9090</w:t>
      </w:r>
    </w:p>
    <w:p w14:paraId="5D30073A" w14:textId="77777777" w:rsidR="00FF532B" w:rsidRDefault="00FF532B" w:rsidP="00CC55B3">
      <w:pPr>
        <w:pStyle w:val="CTBullet1"/>
      </w:pPr>
      <w:r>
        <w:t>Mirth exporter = :9140</w:t>
      </w:r>
    </w:p>
    <w:p w14:paraId="16922AF8" w14:textId="1937C38F" w:rsidR="00FF532B" w:rsidRDefault="00A46590" w:rsidP="00CC55B3">
      <w:pPr>
        <w:pStyle w:val="CTBullet1"/>
      </w:pPr>
      <w:r>
        <w:t>Node</w:t>
      </w:r>
      <w:r w:rsidR="00FF532B">
        <w:t xml:space="preserve"> exporter = :91</w:t>
      </w:r>
      <w:r w:rsidR="00F42967">
        <w:t>00</w:t>
      </w:r>
    </w:p>
    <w:p w14:paraId="734D7BCE" w14:textId="7D06FCF4" w:rsidR="000360CE" w:rsidRPr="00DA3209" w:rsidRDefault="000360CE" w:rsidP="000360CE">
      <w:pPr>
        <w:pStyle w:val="Heading2"/>
        <w:spacing w:before="390" w:after="90"/>
        <w:rPr>
          <w:rFonts w:asciiTheme="minorHAnsi" w:hAnsiTheme="minorHAnsi" w:cstheme="minorHAnsi"/>
          <w:szCs w:val="36"/>
        </w:rPr>
      </w:pPr>
      <w:bookmarkStart w:id="11" w:name="_Toc48741138"/>
      <w:r w:rsidRPr="00DA3209">
        <w:rPr>
          <w:rFonts w:asciiTheme="minorHAnsi" w:hAnsiTheme="minorHAnsi" w:cstheme="minorHAnsi"/>
          <w:szCs w:val="36"/>
        </w:rPr>
        <w:t>Security Requirements</w:t>
      </w:r>
      <w:bookmarkEnd w:id="11"/>
    </w:p>
    <w:p w14:paraId="6BD9942E" w14:textId="643ADF2B" w:rsidR="00DA3E81" w:rsidRDefault="00335C91" w:rsidP="00CC55B3">
      <w:pPr>
        <w:pStyle w:val="CTBodyText"/>
      </w:pPr>
      <w:r>
        <w:t>Root user</w:t>
      </w:r>
      <w:r w:rsidR="00FC72EA">
        <w:t xml:space="preserve"> access or sudo privileges are required</w:t>
      </w:r>
      <w:r w:rsidR="004C0432">
        <w:t>.</w:t>
      </w:r>
    </w:p>
    <w:p w14:paraId="74609EEF" w14:textId="1B42AB6B" w:rsidR="00B21D4D" w:rsidRDefault="00B21D4D" w:rsidP="00B21D4D">
      <w:pPr>
        <w:pStyle w:val="Heading2"/>
        <w:spacing w:before="390" w:after="90"/>
        <w:rPr>
          <w:rFonts w:asciiTheme="minorHAnsi" w:hAnsiTheme="minorHAnsi" w:cstheme="minorHAnsi"/>
          <w:szCs w:val="36"/>
        </w:rPr>
      </w:pPr>
      <w:bookmarkStart w:id="12" w:name="_Toc48741139"/>
      <w:r>
        <w:rPr>
          <w:rFonts w:asciiTheme="minorHAnsi" w:hAnsiTheme="minorHAnsi" w:cstheme="minorHAnsi"/>
          <w:szCs w:val="36"/>
        </w:rPr>
        <w:t>Dependencies</w:t>
      </w:r>
      <w:bookmarkEnd w:id="12"/>
    </w:p>
    <w:p w14:paraId="5CA1495B" w14:textId="4EEB9F81" w:rsidR="00B21D4D" w:rsidRPr="00B21D4D" w:rsidRDefault="00A36117" w:rsidP="00B21D4D">
      <w:pPr>
        <w:pStyle w:val="CTBodyText"/>
      </w:pPr>
      <w:r>
        <w:t xml:space="preserve">Mirth Connect </w:t>
      </w:r>
      <w:r w:rsidR="00DF3BD3">
        <w:t>should be there with deployed channels</w:t>
      </w:r>
      <w:r w:rsidR="00091917">
        <w:t>.</w:t>
      </w:r>
    </w:p>
    <w:p w14:paraId="5A8EFB9A" w14:textId="77777777" w:rsidR="00B21D4D" w:rsidRPr="00DA3209" w:rsidRDefault="00B21D4D" w:rsidP="00E71915">
      <w:pPr>
        <w:pStyle w:val="CTBodyText"/>
        <w:rPr>
          <w:rFonts w:asciiTheme="minorHAnsi" w:hAnsiTheme="minorHAnsi" w:cstheme="minorHAnsi"/>
          <w:color w:val="000000" w:themeColor="text1"/>
        </w:rPr>
      </w:pPr>
    </w:p>
    <w:p w14:paraId="77DD43F6" w14:textId="4F79EFCD" w:rsidR="005E6230" w:rsidRPr="00DA3209" w:rsidRDefault="00E6418F" w:rsidP="00CC55B3">
      <w:pPr>
        <w:pStyle w:val="Heading2"/>
      </w:pPr>
      <w:bookmarkStart w:id="13" w:name="_Toc48741140"/>
      <w:r w:rsidRPr="00DA3209">
        <w:lastRenderedPageBreak/>
        <w:t>Pre-</w:t>
      </w:r>
      <w:r w:rsidR="00A022DE">
        <w:t>d</w:t>
      </w:r>
      <w:r w:rsidR="00A022DE" w:rsidRPr="00CC55B3">
        <w:t>eployment</w:t>
      </w:r>
      <w:r w:rsidR="00A022DE" w:rsidRPr="00DA3209">
        <w:t xml:space="preserve"> </w:t>
      </w:r>
      <w:r w:rsidR="005E6230" w:rsidRPr="00DA3209">
        <w:t>Configuration</w:t>
      </w:r>
      <w:bookmarkEnd w:id="13"/>
      <w:r w:rsidR="007E0B76" w:rsidRPr="00DA3209">
        <w:t xml:space="preserve"> </w:t>
      </w:r>
      <w:r w:rsidRPr="00DA3209">
        <w:t xml:space="preserve"> </w:t>
      </w:r>
    </w:p>
    <w:p w14:paraId="6CA58547" w14:textId="419061F1" w:rsidR="007F0446" w:rsidRDefault="00C35C18" w:rsidP="00CC55B3">
      <w:pPr>
        <w:pStyle w:val="CTList1"/>
      </w:pPr>
      <w:r>
        <w:t xml:space="preserve">Root user or sudo privileges </w:t>
      </w:r>
      <w:r w:rsidR="00775C4F">
        <w:t xml:space="preserve">is </w:t>
      </w:r>
      <w:r>
        <w:t>re</w:t>
      </w:r>
      <w:r w:rsidR="00005939">
        <w:t>quired</w:t>
      </w:r>
      <w:r w:rsidR="004C0432">
        <w:t>.</w:t>
      </w:r>
    </w:p>
    <w:p w14:paraId="7B63E89A" w14:textId="5B0A34EA" w:rsidR="00005939" w:rsidRPr="00AA22E5" w:rsidRDefault="00005939" w:rsidP="00CC55B3">
      <w:pPr>
        <w:pStyle w:val="CTList1"/>
      </w:pPr>
      <w:bookmarkStart w:id="14" w:name="_Hlk47112107"/>
      <w:r w:rsidRPr="00AA22E5">
        <w:t xml:space="preserve">Access to ports 3000, 9090, </w:t>
      </w:r>
      <w:r w:rsidR="009C1C36" w:rsidRPr="00AA22E5">
        <w:t xml:space="preserve">9140, </w:t>
      </w:r>
      <w:r w:rsidR="00AA22E5" w:rsidRPr="00AA22E5">
        <w:t>9100, 9140</w:t>
      </w:r>
      <w:r w:rsidR="00775C4F">
        <w:t xml:space="preserve"> is required</w:t>
      </w:r>
      <w:r w:rsidR="004C0432">
        <w:t>.</w:t>
      </w:r>
    </w:p>
    <w:p w14:paraId="76D6A18C" w14:textId="17DC4D99" w:rsidR="00633758" w:rsidRPr="00DA3209" w:rsidRDefault="00931BAC" w:rsidP="00CC55B3">
      <w:pPr>
        <w:pStyle w:val="Heading1"/>
        <w:rPr>
          <w:rStyle w:val="Heading1Char"/>
          <w:rFonts w:asciiTheme="minorHAnsi" w:hAnsiTheme="minorHAnsi" w:cstheme="minorHAnsi"/>
        </w:rPr>
      </w:pPr>
      <w:bookmarkStart w:id="15" w:name="_Toc48741141"/>
      <w:bookmarkEnd w:id="14"/>
      <w:r w:rsidRPr="00CC55B3">
        <w:lastRenderedPageBreak/>
        <w:t>Deployment</w:t>
      </w:r>
      <w:r w:rsidR="00CE31E2" w:rsidRPr="00DA3209">
        <w:t xml:space="preserve"> </w:t>
      </w:r>
      <w:r w:rsidR="00906265" w:rsidRPr="00DA3209">
        <w:t>P</w:t>
      </w:r>
      <w:r w:rsidR="00E46F75" w:rsidRPr="00DA3209">
        <w:t>rocedure</w:t>
      </w:r>
      <w:bookmarkEnd w:id="15"/>
      <w:r w:rsidR="00906265" w:rsidRPr="00DA3209">
        <w:t xml:space="preserve"> </w:t>
      </w:r>
    </w:p>
    <w:p w14:paraId="0A1F4280" w14:textId="3F045C1A" w:rsidR="00633758" w:rsidRPr="00DA3209" w:rsidRDefault="00FA6A77" w:rsidP="00CC55B3">
      <w:pPr>
        <w:pStyle w:val="CTBodyText"/>
      </w:pPr>
      <w:r w:rsidRPr="00DA3209">
        <w:t>The following section provides the detail</w:t>
      </w:r>
      <w:r w:rsidR="008A353C" w:rsidRPr="00DA3209">
        <w:t>ed</w:t>
      </w:r>
      <w:r w:rsidRPr="00DA3209">
        <w:t xml:space="preserve"> steps to</w:t>
      </w:r>
      <w:r w:rsidR="008A353C" w:rsidRPr="00DA3209">
        <w:t xml:space="preserve"> successfully</w:t>
      </w:r>
      <w:r w:rsidRPr="00DA3209">
        <w:t xml:space="preserve"> deploy each module of the product</w:t>
      </w:r>
      <w:r w:rsidR="008A353C" w:rsidRPr="00DA3209">
        <w:t>.</w:t>
      </w:r>
    </w:p>
    <w:p w14:paraId="03F6FB58" w14:textId="4109DA3C" w:rsidR="002D414C" w:rsidRPr="00DA3209" w:rsidRDefault="001B7443" w:rsidP="00CC55B3">
      <w:pPr>
        <w:pStyle w:val="Heading2"/>
      </w:pPr>
      <w:bookmarkStart w:id="16" w:name="_Toc48741142"/>
      <w:bookmarkEnd w:id="5"/>
      <w:bookmarkEnd w:id="6"/>
      <w:r w:rsidRPr="00CC55B3">
        <w:t>Scope</w:t>
      </w:r>
      <w:bookmarkEnd w:id="16"/>
    </w:p>
    <w:p w14:paraId="35151957" w14:textId="03C3FEAB" w:rsidR="002D414C" w:rsidRPr="00CC55B3" w:rsidRDefault="00635A6F" w:rsidP="00CC55B3">
      <w:pPr>
        <w:pStyle w:val="CTBullet1"/>
      </w:pPr>
      <w:r w:rsidRPr="00CC55B3">
        <w:t>Deployment of Go compiler</w:t>
      </w:r>
    </w:p>
    <w:p w14:paraId="110D97E0" w14:textId="2FC5A724" w:rsidR="00635A6F" w:rsidRPr="00CC55B3" w:rsidRDefault="00635A6F" w:rsidP="00CC55B3">
      <w:pPr>
        <w:pStyle w:val="CTBullet1"/>
      </w:pPr>
      <w:r w:rsidRPr="00CC55B3">
        <w:t xml:space="preserve">Grafana </w:t>
      </w:r>
      <w:r w:rsidR="004C0432" w:rsidRPr="00CC55B3">
        <w:t>s</w:t>
      </w:r>
      <w:r w:rsidRPr="00CC55B3">
        <w:t>et up</w:t>
      </w:r>
    </w:p>
    <w:p w14:paraId="786A8543" w14:textId="3B4FC25F" w:rsidR="00635A6F" w:rsidRPr="00CC55B3" w:rsidRDefault="00635A6F" w:rsidP="00CC55B3">
      <w:pPr>
        <w:pStyle w:val="CTBullet1"/>
      </w:pPr>
      <w:r w:rsidRPr="00CC55B3">
        <w:t xml:space="preserve">Prometheus </w:t>
      </w:r>
      <w:r w:rsidR="004C0432" w:rsidRPr="00CC55B3">
        <w:t xml:space="preserve">set </w:t>
      </w:r>
      <w:r w:rsidRPr="00CC55B3">
        <w:t>up</w:t>
      </w:r>
    </w:p>
    <w:p w14:paraId="72C56920" w14:textId="3A8DAA8E" w:rsidR="00635A6F" w:rsidRPr="00CC55B3" w:rsidRDefault="00635A6F" w:rsidP="00CC55B3">
      <w:pPr>
        <w:pStyle w:val="CTBullet1"/>
      </w:pPr>
      <w:r w:rsidRPr="00CC55B3">
        <w:t xml:space="preserve">Mirth Exporter </w:t>
      </w:r>
      <w:r w:rsidR="004C0432" w:rsidRPr="00CC55B3">
        <w:t>configuration</w:t>
      </w:r>
    </w:p>
    <w:p w14:paraId="65A23938" w14:textId="35D58BEC" w:rsidR="00635A6F" w:rsidRPr="00DA3209" w:rsidRDefault="004B3AD5" w:rsidP="00CC55B3">
      <w:pPr>
        <w:pStyle w:val="CTBullet1"/>
      </w:pPr>
      <w:r w:rsidRPr="00CC55B3">
        <w:t>Node</w:t>
      </w:r>
      <w:r w:rsidR="00635A6F" w:rsidRPr="00CC55B3">
        <w:t xml:space="preserve"> Exporter </w:t>
      </w:r>
      <w:r w:rsidR="004C0432" w:rsidRPr="00CC55B3">
        <w:t>configuration</w:t>
      </w:r>
    </w:p>
    <w:p w14:paraId="7349B4B7" w14:textId="4F698269" w:rsidR="00C95123" w:rsidRPr="00DA3209" w:rsidRDefault="00C95123" w:rsidP="00CC55B3">
      <w:pPr>
        <w:pStyle w:val="Heading2"/>
      </w:pPr>
      <w:bookmarkStart w:id="17" w:name="_Toc48741143"/>
      <w:r w:rsidRPr="00CC55B3">
        <w:t>Environment</w:t>
      </w:r>
      <w:bookmarkEnd w:id="17"/>
    </w:p>
    <w:p w14:paraId="6DA6B81B" w14:textId="0AFF8C68" w:rsidR="00C95123" w:rsidRPr="00DA3209" w:rsidRDefault="00596AF8" w:rsidP="00CC55B3">
      <w:pPr>
        <w:pStyle w:val="CTBodyText"/>
      </w:pPr>
      <w:r>
        <w:t>Not Applicable</w:t>
      </w:r>
    </w:p>
    <w:p w14:paraId="2522074B" w14:textId="32835267" w:rsidR="00936517" w:rsidRPr="00DA3209" w:rsidRDefault="00936517" w:rsidP="00CC55B3">
      <w:pPr>
        <w:pStyle w:val="Heading2"/>
      </w:pPr>
      <w:bookmarkStart w:id="18" w:name="_Toc48741144"/>
      <w:r w:rsidRPr="00CC55B3">
        <w:t>Backup</w:t>
      </w:r>
      <w:r w:rsidRPr="00DA3209">
        <w:t xml:space="preserve"> Procedure</w:t>
      </w:r>
      <w:bookmarkEnd w:id="18"/>
    </w:p>
    <w:p w14:paraId="296164BA" w14:textId="333BABB7" w:rsidR="00775C4F" w:rsidRDefault="00775C4F" w:rsidP="00CC55B3">
      <w:pPr>
        <w:pStyle w:val="CTBodyText"/>
      </w:pPr>
      <w:r>
        <w:t>B</w:t>
      </w:r>
      <w:r w:rsidRPr="00D43331">
        <w:t>ackup of Grafana database can be taken</w:t>
      </w:r>
      <w:r>
        <w:t xml:space="preserve"> to </w:t>
      </w:r>
      <w:r w:rsidRPr="00D43331">
        <w:t xml:space="preserve">ensure that you can always rollback to your previous version. This can be done by taking backup of </w:t>
      </w:r>
      <w:r w:rsidRPr="004C0432">
        <w:rPr>
          <w:b/>
        </w:rPr>
        <w:t>grafana.db</w:t>
      </w:r>
      <w:r w:rsidRPr="00D43331">
        <w:t xml:space="preserve"> file. This is usually located at </w:t>
      </w:r>
      <w:r w:rsidRPr="004C0432">
        <w:rPr>
          <w:b/>
        </w:rPr>
        <w:t>/var/lib/grafana/grafana.db</w:t>
      </w:r>
      <w:r w:rsidRPr="00D43331">
        <w:t xml:space="preserve"> on Unix systems. If you are unsure </w:t>
      </w:r>
      <w:r w:rsidR="004C0432">
        <w:t xml:space="preserve">about </w:t>
      </w:r>
      <w:r w:rsidRPr="00D43331">
        <w:t>what database you use and where it is stored</w:t>
      </w:r>
      <w:r w:rsidR="004C0432">
        <w:t>,</w:t>
      </w:r>
      <w:r w:rsidRPr="00D43331">
        <w:t xml:space="preserve"> </w:t>
      </w:r>
      <w:r w:rsidR="004C0432">
        <w:t xml:space="preserve">you can </w:t>
      </w:r>
      <w:r w:rsidRPr="00D43331">
        <w:t>check you</w:t>
      </w:r>
      <w:r w:rsidR="004C0432">
        <w:t>r</w:t>
      </w:r>
      <w:r w:rsidRPr="00D43331">
        <w:t xml:space="preserve"> </w:t>
      </w:r>
      <w:r w:rsidR="004C0432" w:rsidRPr="00D43331">
        <w:t xml:space="preserve">Grafana </w:t>
      </w:r>
      <w:r w:rsidRPr="00D43331">
        <w:t xml:space="preserve">configuration file. If you </w:t>
      </w:r>
      <w:r w:rsidR="004C0432">
        <w:t xml:space="preserve">have </w:t>
      </w:r>
      <w:r w:rsidRPr="00D43331">
        <w:t xml:space="preserve">installed </w:t>
      </w:r>
      <w:r w:rsidR="004C0432" w:rsidRPr="00D43331">
        <w:t xml:space="preserve">Grafana </w:t>
      </w:r>
      <w:r w:rsidRPr="00D43331">
        <w:t>to custom location using a binary tar/zip</w:t>
      </w:r>
      <w:r w:rsidR="004C0432">
        <w:t>,</w:t>
      </w:r>
      <w:r w:rsidRPr="00D43331">
        <w:t xml:space="preserve"> it is usually in </w:t>
      </w:r>
      <w:r w:rsidRPr="004C0432">
        <w:rPr>
          <w:b/>
        </w:rPr>
        <w:t>&lt;grafana_install_dir&gt;/data</w:t>
      </w:r>
      <w:r w:rsidRPr="00D43331">
        <w:t>.</w:t>
      </w:r>
    </w:p>
    <w:p w14:paraId="2276BE8B" w14:textId="454E140A" w:rsidR="009A213C" w:rsidRDefault="007556EA" w:rsidP="00CC55B3">
      <w:pPr>
        <w:pStyle w:val="Heading2"/>
        <w:rPr>
          <w:rFonts w:eastAsia="Times New Roman"/>
        </w:rPr>
      </w:pPr>
      <w:bookmarkStart w:id="19" w:name="_Deployment_Procedure"/>
      <w:bookmarkStart w:id="20" w:name="_Toc48741145"/>
      <w:bookmarkEnd w:id="19"/>
      <w:r w:rsidRPr="00CC55B3">
        <w:t>Deployment</w:t>
      </w:r>
      <w:r w:rsidR="009A213C" w:rsidRPr="00DA3209">
        <w:rPr>
          <w:rFonts w:eastAsia="Times New Roman"/>
        </w:rPr>
        <w:t xml:space="preserve"> Procedure</w:t>
      </w:r>
      <w:bookmarkEnd w:id="20"/>
    </w:p>
    <w:p w14:paraId="67346241" w14:textId="300ADB16" w:rsidR="00635A6F" w:rsidRDefault="003F0908" w:rsidP="00CC55B3">
      <w:pPr>
        <w:pStyle w:val="CTBodyText"/>
      </w:pPr>
      <w:r>
        <w:t>For GO set up, perform</w:t>
      </w:r>
      <w:r w:rsidR="004C0432">
        <w:t xml:space="preserve"> the following steps</w:t>
      </w:r>
      <w:r w:rsidR="00635A6F">
        <w:t>:</w:t>
      </w:r>
    </w:p>
    <w:p w14:paraId="2207851D" w14:textId="6D09255E" w:rsidR="001673F3" w:rsidRDefault="00635A6F" w:rsidP="00A35E74">
      <w:pPr>
        <w:pStyle w:val="CTList1"/>
        <w:numPr>
          <w:ilvl w:val="0"/>
          <w:numId w:val="19"/>
        </w:numPr>
      </w:pPr>
      <w:r>
        <w:t>Download the GO</w:t>
      </w:r>
      <w:r w:rsidR="00E55880">
        <w:t xml:space="preserve"> </w:t>
      </w:r>
      <w:r w:rsidR="001673F3">
        <w:t xml:space="preserve">tarball using </w:t>
      </w:r>
      <w:r w:rsidR="001673F3" w:rsidRPr="004C0432">
        <w:rPr>
          <w:b/>
        </w:rPr>
        <w:t>wget</w:t>
      </w:r>
      <w:r w:rsidR="001673F3">
        <w:t xml:space="preserve"> command:</w:t>
      </w:r>
    </w:p>
    <w:p w14:paraId="1F68DE9E" w14:textId="31FC9F9C" w:rsidR="00635A6F" w:rsidRDefault="001673F3" w:rsidP="00CC55B3">
      <w:pPr>
        <w:pStyle w:val="CTCodeinText"/>
        <w:ind w:left="360"/>
      </w:pPr>
      <w:r w:rsidRPr="00CC55B3">
        <w:t xml:space="preserve">wget </w:t>
      </w:r>
      <w:hyperlink r:id="rId13" w:history="1">
        <w:r w:rsidRPr="00CC55B3">
          <w:rPr>
            <w:rStyle w:val="Hyperlink"/>
          </w:rPr>
          <w:t>https://dl.google.com/go/go1.14.2.linux-amd64.tar.gz</w:t>
        </w:r>
      </w:hyperlink>
    </w:p>
    <w:p w14:paraId="78DB695C" w14:textId="750DF472" w:rsidR="00DF45F3" w:rsidRPr="00DF45F3" w:rsidRDefault="00C5247E" w:rsidP="00CC55B3">
      <w:pPr>
        <w:pStyle w:val="CTList1"/>
      </w:pPr>
      <w:r>
        <w:t xml:space="preserve">Extract </w:t>
      </w:r>
      <w:r w:rsidRPr="00DF45F3">
        <w:t>the</w:t>
      </w:r>
      <w:r w:rsidR="001673F3" w:rsidRPr="00DF45F3">
        <w:t xml:space="preserve"> downloaded tarball using </w:t>
      </w:r>
      <w:r w:rsidR="00751DE9">
        <w:t xml:space="preserve">the </w:t>
      </w:r>
      <w:r w:rsidR="001673F3" w:rsidRPr="00DF45F3">
        <w:t>following command inside </w:t>
      </w:r>
      <w:r w:rsidR="001673F3" w:rsidRPr="004C0432">
        <w:rPr>
          <w:b/>
        </w:rPr>
        <w:t>/usr/local</w:t>
      </w:r>
      <w:r w:rsidR="001673F3" w:rsidRPr="00DF45F3">
        <w:t xml:space="preserve"> directory. Ensure </w:t>
      </w:r>
      <w:r w:rsidR="004C0432">
        <w:t xml:space="preserve">to run the following </w:t>
      </w:r>
      <w:r w:rsidR="001673F3" w:rsidRPr="00DF45F3">
        <w:t>command as a root</w:t>
      </w:r>
      <w:r w:rsidR="00DF45F3" w:rsidRPr="00DF45F3">
        <w:t xml:space="preserve"> user</w:t>
      </w:r>
      <w:r w:rsidR="004C0432">
        <w:t>:</w:t>
      </w:r>
    </w:p>
    <w:p w14:paraId="21E58B76" w14:textId="2F467C56" w:rsidR="00DF45F3" w:rsidRDefault="00DF45F3" w:rsidP="00CC55B3">
      <w:pPr>
        <w:pStyle w:val="CTCodeinText"/>
        <w:ind w:left="360"/>
      </w:pPr>
      <w:r w:rsidRPr="00CC55B3">
        <w:t>sudo tar -C /usr/local -xzf go1.14.2.linux-amd64.tar.gz</w:t>
      </w:r>
    </w:p>
    <w:p w14:paraId="567605BA" w14:textId="2DDE2D6C" w:rsidR="00DF45F3" w:rsidRDefault="00DF45F3" w:rsidP="00CC55B3">
      <w:pPr>
        <w:pStyle w:val="CTList1"/>
      </w:pPr>
      <w:r w:rsidRPr="00DF45F3">
        <w:t xml:space="preserve">Set path environment variable in order to find Go executable binaries by system. </w:t>
      </w:r>
      <w:r w:rsidR="004C0432">
        <w:t>O</w:t>
      </w:r>
      <w:r w:rsidRPr="00DF45F3">
        <w:t>pen </w:t>
      </w:r>
      <w:r w:rsidRPr="004C0432">
        <w:rPr>
          <w:b/>
        </w:rPr>
        <w:t>/.bash_profile</w:t>
      </w:r>
      <w:r w:rsidRPr="00DF45F3">
        <w:t xml:space="preserve"> using </w:t>
      </w:r>
      <w:r w:rsidR="004C0432">
        <w:t>the following</w:t>
      </w:r>
      <w:r w:rsidR="004C0432" w:rsidRPr="00DF45F3">
        <w:t xml:space="preserve"> </w:t>
      </w:r>
      <w:r w:rsidRPr="00DF45F3">
        <w:t>command:</w:t>
      </w:r>
    </w:p>
    <w:p w14:paraId="44DDE2A0" w14:textId="5FEBDCBE" w:rsidR="00DF45F3" w:rsidRDefault="00DF45F3" w:rsidP="007B1B47">
      <w:pPr>
        <w:pStyle w:val="CTCodeinText"/>
        <w:ind w:left="360"/>
      </w:pPr>
      <w:r w:rsidRPr="007B1B47">
        <w:t>sudo nano ~/.bash_profile</w:t>
      </w:r>
    </w:p>
    <w:p w14:paraId="76804C1F" w14:textId="3F81521D" w:rsidR="00DF45F3" w:rsidRPr="00DF45F3" w:rsidRDefault="00DF45F3" w:rsidP="007B1B47">
      <w:pPr>
        <w:pStyle w:val="CTBodyText"/>
        <w:spacing w:before="120"/>
        <w:ind w:left="360"/>
      </w:pPr>
      <w:r w:rsidRPr="00DF45F3">
        <w:t>Now</w:t>
      </w:r>
      <w:r w:rsidR="004C0432">
        <w:t>,</w:t>
      </w:r>
      <w:r w:rsidRPr="00DF45F3">
        <w:t xml:space="preserve"> add the </w:t>
      </w:r>
      <w:r w:rsidR="004C0432">
        <w:t>following</w:t>
      </w:r>
      <w:r w:rsidR="004C0432" w:rsidRPr="00DF45F3">
        <w:t xml:space="preserve"> </w:t>
      </w:r>
      <w:r w:rsidRPr="00DF45F3">
        <w:t>lines to it:</w:t>
      </w:r>
    </w:p>
    <w:p w14:paraId="54574BA8" w14:textId="62B6DF6C" w:rsidR="00DF45F3" w:rsidRDefault="00DF45F3" w:rsidP="007B1B47">
      <w:pPr>
        <w:pStyle w:val="CTCodeinText"/>
        <w:ind w:left="360"/>
      </w:pPr>
      <w:r w:rsidRPr="007B1B47">
        <w:t>export PATH=$</w:t>
      </w:r>
      <w:r w:rsidR="00C807A4" w:rsidRPr="007B1B47">
        <w:t>PATH:/usr/local/go/bin:$</w:t>
      </w:r>
      <w:r w:rsidRPr="007B1B47">
        <w:t>GOPATH/bin</w:t>
      </w:r>
    </w:p>
    <w:p w14:paraId="021A8CE6" w14:textId="237D42C9" w:rsidR="00DF45F3" w:rsidRPr="00DF45F3" w:rsidRDefault="00DF45F3" w:rsidP="007B1B47">
      <w:pPr>
        <w:pStyle w:val="CTBodyText"/>
        <w:spacing w:before="120"/>
        <w:ind w:left="360"/>
      </w:pPr>
      <w:r w:rsidRPr="00DF45F3">
        <w:t xml:space="preserve">Save and close the file </w:t>
      </w:r>
      <w:r w:rsidR="004C0432">
        <w:t>and</w:t>
      </w:r>
      <w:r w:rsidRPr="00DF45F3">
        <w:t xml:space="preserve"> run </w:t>
      </w:r>
      <w:r w:rsidR="004C0432">
        <w:t>the following</w:t>
      </w:r>
      <w:r w:rsidR="004C0432" w:rsidRPr="00DF45F3">
        <w:t xml:space="preserve"> </w:t>
      </w:r>
      <w:r w:rsidRPr="00DF45F3">
        <w:t>command to reload running profile:</w:t>
      </w:r>
    </w:p>
    <w:p w14:paraId="6E1940F6" w14:textId="0742EC62" w:rsidR="00DF45F3" w:rsidRDefault="00DF45F3" w:rsidP="00160812">
      <w:pPr>
        <w:pStyle w:val="CTCodeinText"/>
        <w:ind w:left="360"/>
      </w:pPr>
      <w:r w:rsidRPr="00160812">
        <w:t>source ~/.bash_profile</w:t>
      </w:r>
    </w:p>
    <w:p w14:paraId="37A2ED10" w14:textId="1777D39E" w:rsidR="00DF45F3" w:rsidRDefault="00F91229" w:rsidP="00160812">
      <w:pPr>
        <w:pStyle w:val="CTList1"/>
      </w:pPr>
      <w:r>
        <w:t xml:space="preserve">Installation of GO can be verified </w:t>
      </w:r>
      <w:r w:rsidR="004C0432">
        <w:t xml:space="preserve">with the following </w:t>
      </w:r>
      <w:r w:rsidRPr="00F91229">
        <w:t>command:</w:t>
      </w:r>
    </w:p>
    <w:p w14:paraId="4FA548C5" w14:textId="5866269E" w:rsidR="00F91229" w:rsidRDefault="00F91229" w:rsidP="00160812">
      <w:pPr>
        <w:pStyle w:val="CTCodeinText"/>
        <w:ind w:left="360"/>
      </w:pPr>
      <w:r w:rsidRPr="00160812">
        <w:t>go version</w:t>
      </w:r>
    </w:p>
    <w:p w14:paraId="49DF5ECE" w14:textId="5789C5DD" w:rsidR="00635A6F" w:rsidRDefault="00635A6F" w:rsidP="00635A6F">
      <w:pPr>
        <w:pStyle w:val="ListParagraph"/>
      </w:pPr>
    </w:p>
    <w:p w14:paraId="1944DF47" w14:textId="3B8D32A6" w:rsidR="00635A6F" w:rsidRDefault="00635A6F" w:rsidP="00635A6F">
      <w:pPr>
        <w:pStyle w:val="ListParagraph"/>
        <w:rPr>
          <w:noProof/>
        </w:rPr>
      </w:pPr>
    </w:p>
    <w:p w14:paraId="32DCE3C5" w14:textId="77777777" w:rsidR="004C1E8F" w:rsidRPr="00AA2B1E" w:rsidRDefault="004C1E8F" w:rsidP="00635A6F">
      <w:pPr>
        <w:pStyle w:val="ListParagraph"/>
      </w:pPr>
    </w:p>
    <w:p w14:paraId="7B936AD4" w14:textId="3232A380" w:rsidR="00635A6F" w:rsidRPr="003D4D9A" w:rsidRDefault="003F0908" w:rsidP="00160812">
      <w:pPr>
        <w:pStyle w:val="CTBodyText"/>
      </w:pPr>
      <w:r>
        <w:lastRenderedPageBreak/>
        <w:t>To set up Grafana, perform</w:t>
      </w:r>
      <w:r w:rsidR="005B6768">
        <w:t xml:space="preserve"> the following steps:</w:t>
      </w:r>
      <w:r w:rsidR="00635A6F" w:rsidRPr="00160812">
        <w:t xml:space="preserve"> </w:t>
      </w:r>
    </w:p>
    <w:p w14:paraId="50BD45CD" w14:textId="1E00558F" w:rsidR="00E01AB3" w:rsidRDefault="00B82256" w:rsidP="00A35E74">
      <w:pPr>
        <w:pStyle w:val="CTList1"/>
        <w:numPr>
          <w:ilvl w:val="0"/>
          <w:numId w:val="20"/>
        </w:numPr>
      </w:pPr>
      <w:r>
        <w:t>Add Grafana yum repository</w:t>
      </w:r>
      <w:r w:rsidR="005B6768">
        <w:t>.</w:t>
      </w:r>
      <w:r w:rsidR="007E0B64">
        <w:br/>
      </w:r>
      <w:r w:rsidR="00E01AB3">
        <w:t xml:space="preserve">Run the </w:t>
      </w:r>
      <w:r w:rsidR="005B6768">
        <w:t xml:space="preserve">following </w:t>
      </w:r>
      <w:r w:rsidR="00E01AB3">
        <w:t>commands as user with sudo privileges or as root user to add repository content</w:t>
      </w:r>
      <w:r w:rsidR="005B6768">
        <w:t>:</w:t>
      </w:r>
    </w:p>
    <w:p w14:paraId="33BAC5D6" w14:textId="77777777" w:rsidR="00E01AB3" w:rsidRPr="007E0B64" w:rsidRDefault="00E01AB3" w:rsidP="007E0B64">
      <w:pPr>
        <w:pStyle w:val="CTCodeinText"/>
        <w:ind w:left="360"/>
      </w:pPr>
      <w:r w:rsidRPr="007E0B64">
        <w:t>cat &lt;&lt;EOF | sudo tee /etc/yum.repos.d/grafana.repo</w:t>
      </w:r>
    </w:p>
    <w:p w14:paraId="1F447FCE" w14:textId="77777777" w:rsidR="00E01AB3" w:rsidRPr="007E0B64" w:rsidRDefault="00E01AB3" w:rsidP="007E0B64">
      <w:pPr>
        <w:pStyle w:val="CTCodeinText"/>
        <w:ind w:left="360"/>
      </w:pPr>
      <w:r w:rsidRPr="007E0B64">
        <w:t>[grafana]</w:t>
      </w:r>
    </w:p>
    <w:p w14:paraId="21E7CC3E" w14:textId="77777777" w:rsidR="00E01AB3" w:rsidRPr="007E0B64" w:rsidRDefault="00E01AB3" w:rsidP="007E0B64">
      <w:pPr>
        <w:pStyle w:val="CTCodeinText"/>
        <w:ind w:left="360"/>
      </w:pPr>
      <w:r w:rsidRPr="007E0B64">
        <w:t>name=grafana</w:t>
      </w:r>
    </w:p>
    <w:p w14:paraId="54932829" w14:textId="77777777" w:rsidR="00E01AB3" w:rsidRPr="007E0B64" w:rsidRDefault="00E01AB3" w:rsidP="007E0B64">
      <w:pPr>
        <w:pStyle w:val="CTCodeinText"/>
        <w:ind w:left="360"/>
      </w:pPr>
      <w:r w:rsidRPr="007E0B64">
        <w:t>baseurl=https://packages.grafana.com/oss/rpm</w:t>
      </w:r>
    </w:p>
    <w:p w14:paraId="2C788B3B" w14:textId="77777777" w:rsidR="00E01AB3" w:rsidRPr="007E0B64" w:rsidRDefault="00E01AB3" w:rsidP="007E0B64">
      <w:pPr>
        <w:pStyle w:val="CTCodeinText"/>
        <w:ind w:left="360"/>
      </w:pPr>
      <w:r w:rsidRPr="007E0B64">
        <w:t>repo_gpgcheck=1</w:t>
      </w:r>
    </w:p>
    <w:p w14:paraId="27822436" w14:textId="77777777" w:rsidR="00E01AB3" w:rsidRPr="007E0B64" w:rsidRDefault="00E01AB3" w:rsidP="007E0B64">
      <w:pPr>
        <w:pStyle w:val="CTCodeinText"/>
        <w:ind w:left="360"/>
      </w:pPr>
      <w:r w:rsidRPr="007E0B64">
        <w:t>enabled=1</w:t>
      </w:r>
    </w:p>
    <w:p w14:paraId="46B3F3EC" w14:textId="77777777" w:rsidR="00E01AB3" w:rsidRPr="007E0B64" w:rsidRDefault="00E01AB3" w:rsidP="007E0B64">
      <w:pPr>
        <w:pStyle w:val="CTCodeinText"/>
        <w:ind w:left="360"/>
      </w:pPr>
      <w:r w:rsidRPr="007E0B64">
        <w:t>gpgcheck=1</w:t>
      </w:r>
    </w:p>
    <w:p w14:paraId="00A18971" w14:textId="77777777" w:rsidR="00E01AB3" w:rsidRPr="007E0B64" w:rsidRDefault="00E01AB3" w:rsidP="007E0B64">
      <w:pPr>
        <w:pStyle w:val="CTCodeinText"/>
        <w:ind w:left="360"/>
      </w:pPr>
      <w:r w:rsidRPr="007E0B64">
        <w:t>gpgkey=https://packages.grafana.com/gpg.key</w:t>
      </w:r>
    </w:p>
    <w:p w14:paraId="50226C52" w14:textId="77777777" w:rsidR="00E01AB3" w:rsidRPr="007E0B64" w:rsidRDefault="00E01AB3" w:rsidP="007E0B64">
      <w:pPr>
        <w:pStyle w:val="CTCodeinText"/>
        <w:ind w:left="360"/>
      </w:pPr>
      <w:r w:rsidRPr="007E0B64">
        <w:t>sslverify=1</w:t>
      </w:r>
    </w:p>
    <w:p w14:paraId="53A26F70" w14:textId="77777777" w:rsidR="00E01AB3" w:rsidRPr="007E0B64" w:rsidRDefault="00E01AB3" w:rsidP="007E0B64">
      <w:pPr>
        <w:pStyle w:val="CTCodeinText"/>
        <w:ind w:left="360"/>
      </w:pPr>
      <w:r w:rsidRPr="007E0B64">
        <w:t>sslcacert=/etc/pki/tls/certs/ca-bundle.crt</w:t>
      </w:r>
    </w:p>
    <w:p w14:paraId="62E29695" w14:textId="5D19E8F4" w:rsidR="00635A6F" w:rsidRDefault="00E01AB3" w:rsidP="007E0B64">
      <w:pPr>
        <w:pStyle w:val="CTCodeinText"/>
        <w:ind w:left="360"/>
      </w:pPr>
      <w:r w:rsidRPr="007E0B64">
        <w:t>EOF</w:t>
      </w:r>
    </w:p>
    <w:p w14:paraId="29B7BEB4" w14:textId="2FE4C91C" w:rsidR="00635A6F" w:rsidRDefault="00872B34" w:rsidP="007E0B64">
      <w:pPr>
        <w:pStyle w:val="CTList1"/>
      </w:pPr>
      <w:r>
        <w:t>Run update to add Grafana the repo and to import the GPG key</w:t>
      </w:r>
      <w:r w:rsidR="00E01AB3">
        <w:t xml:space="preserve"> by </w:t>
      </w:r>
      <w:r w:rsidR="005B6768">
        <w:t xml:space="preserve">the </w:t>
      </w:r>
      <w:r w:rsidR="00E01AB3">
        <w:t>following command:</w:t>
      </w:r>
    </w:p>
    <w:p w14:paraId="091BBA70" w14:textId="70EDFEB1" w:rsidR="00635A6F" w:rsidRDefault="00872B34" w:rsidP="007E0B64">
      <w:pPr>
        <w:pStyle w:val="CTCodeinText"/>
        <w:ind w:left="360"/>
      </w:pPr>
      <w:r>
        <w:t>dnf update</w:t>
      </w:r>
    </w:p>
    <w:p w14:paraId="3B0BAA23" w14:textId="0DDF0EDE" w:rsidR="00635A6F" w:rsidRDefault="00E01AB3" w:rsidP="007E0B64">
      <w:pPr>
        <w:pStyle w:val="CTList1"/>
      </w:pPr>
      <w:r>
        <w:t xml:space="preserve">Install Grafana using </w:t>
      </w:r>
      <w:r w:rsidR="005B6768">
        <w:t xml:space="preserve">the following </w:t>
      </w:r>
      <w:r>
        <w:t>command:</w:t>
      </w:r>
    </w:p>
    <w:p w14:paraId="4F424E75" w14:textId="363B5433" w:rsidR="00E01AB3" w:rsidRDefault="00872B34" w:rsidP="007E0B64">
      <w:pPr>
        <w:pStyle w:val="CTCodeinText"/>
        <w:ind w:left="360"/>
      </w:pPr>
      <w:r>
        <w:t>dnf</w:t>
      </w:r>
      <w:r w:rsidR="00E01AB3" w:rsidRPr="007E0B64">
        <w:t xml:space="preserve"> install </w:t>
      </w:r>
      <w:r w:rsidR="003D5A90" w:rsidRPr="007E0B64">
        <w:t>g</w:t>
      </w:r>
      <w:r w:rsidR="00E01AB3" w:rsidRPr="007E0B64">
        <w:t>rafana</w:t>
      </w:r>
    </w:p>
    <w:p w14:paraId="4B4AAB33" w14:textId="576C8791" w:rsidR="00E01AB3" w:rsidRDefault="00E01AB3" w:rsidP="007E0B64">
      <w:pPr>
        <w:pStyle w:val="CTList1"/>
      </w:pPr>
      <w:r>
        <w:t>Start Grafana server and enable it to start on boot</w:t>
      </w:r>
      <w:r w:rsidR="005B6768">
        <w:t>:</w:t>
      </w:r>
    </w:p>
    <w:p w14:paraId="1E2463F3" w14:textId="1D19F9FA" w:rsidR="00872B34" w:rsidRDefault="00E01AB3" w:rsidP="007E0B64">
      <w:pPr>
        <w:pStyle w:val="CTCodeinText"/>
        <w:ind w:left="360"/>
      </w:pPr>
      <w:r w:rsidRPr="007E0B64">
        <w:t xml:space="preserve">systemctl </w:t>
      </w:r>
      <w:r w:rsidR="00872B34">
        <w:t>daemon-reload</w:t>
      </w:r>
    </w:p>
    <w:p w14:paraId="393F0020" w14:textId="02B0B810" w:rsidR="00872B34" w:rsidRDefault="00872B34" w:rsidP="007E0B64">
      <w:pPr>
        <w:pStyle w:val="CTCodeinText"/>
        <w:ind w:left="360"/>
      </w:pPr>
      <w:r>
        <w:t>systemctl start grafana-server</w:t>
      </w:r>
    </w:p>
    <w:p w14:paraId="498ACE6A" w14:textId="3E537AED" w:rsidR="00635A6F" w:rsidRPr="007E0B64" w:rsidRDefault="00872B34" w:rsidP="007E0B64">
      <w:pPr>
        <w:pStyle w:val="CTCodeinText"/>
        <w:ind w:left="360"/>
      </w:pPr>
      <w:r>
        <w:t>systemctl enable</w:t>
      </w:r>
      <w:r w:rsidR="00E01AB3" w:rsidRPr="007E0B64">
        <w:t xml:space="preserve"> grafana-server</w:t>
      </w:r>
    </w:p>
    <w:p w14:paraId="6D1DA035" w14:textId="50B3974E" w:rsidR="00635A6F" w:rsidRPr="00E01AB3" w:rsidRDefault="00E01AB3" w:rsidP="007E0B64">
      <w:pPr>
        <w:pStyle w:val="CTList1"/>
      </w:pPr>
      <w:r w:rsidRPr="00E01AB3">
        <w:t xml:space="preserve">To verify status of </w:t>
      </w:r>
      <w:r w:rsidR="00C824ED" w:rsidRPr="00E01AB3">
        <w:t xml:space="preserve">Grafana </w:t>
      </w:r>
      <w:r w:rsidRPr="00E01AB3">
        <w:t xml:space="preserve">server </w:t>
      </w:r>
      <w:r w:rsidR="00E506E7">
        <w:t>run</w:t>
      </w:r>
      <w:r w:rsidR="00C824ED">
        <w:t xml:space="preserve"> the </w:t>
      </w:r>
      <w:r w:rsidRPr="00E01AB3">
        <w:t>following command:</w:t>
      </w:r>
    </w:p>
    <w:p w14:paraId="52191989" w14:textId="239FA0BA" w:rsidR="00C32B10" w:rsidRDefault="00E01AB3" w:rsidP="007E0B64">
      <w:pPr>
        <w:pStyle w:val="CTCodeinText"/>
        <w:ind w:left="360"/>
      </w:pPr>
      <w:r w:rsidRPr="007E0B64">
        <w:t>systemctl status grafana-server</w:t>
      </w:r>
    </w:p>
    <w:p w14:paraId="10B13AE1" w14:textId="1ED5A5FA" w:rsidR="00C32B10" w:rsidRDefault="00C32B10" w:rsidP="007E0B64">
      <w:pPr>
        <w:pStyle w:val="CTList1"/>
      </w:pPr>
      <w:r>
        <w:t>Default port of Grafana is 3000. To allow port 3000 for access to the dashboard</w:t>
      </w:r>
      <w:r w:rsidR="00C824ED">
        <w:t>,</w:t>
      </w:r>
      <w:r w:rsidR="00E67034">
        <w:t xml:space="preserve"> execute </w:t>
      </w:r>
      <w:r w:rsidR="00C824ED">
        <w:t xml:space="preserve">the </w:t>
      </w:r>
      <w:r w:rsidR="00E67034">
        <w:t>following command</w:t>
      </w:r>
      <w:r w:rsidR="00751DE9">
        <w:t>s</w:t>
      </w:r>
      <w:r w:rsidR="00E67034">
        <w:t>:</w:t>
      </w:r>
    </w:p>
    <w:p w14:paraId="782F0479" w14:textId="05E6C105" w:rsidR="00E67034" w:rsidRPr="007E0B64" w:rsidRDefault="00E67034" w:rsidP="007E0B64">
      <w:pPr>
        <w:pStyle w:val="CTCodeinText"/>
        <w:ind w:left="360"/>
      </w:pPr>
      <w:r w:rsidRPr="007E0B64">
        <w:t>sudo firewall-cmd --add-port=3000/tcp --permanent</w:t>
      </w:r>
    </w:p>
    <w:p w14:paraId="4AB7AD33" w14:textId="2779837A" w:rsidR="00694AEB" w:rsidRDefault="00E67034" w:rsidP="007E0B64">
      <w:pPr>
        <w:pStyle w:val="CTCodeinText"/>
        <w:ind w:left="360"/>
      </w:pPr>
      <w:r w:rsidRPr="007E0B64">
        <w:t xml:space="preserve">sudo firewall-cmd </w:t>
      </w:r>
      <w:r w:rsidR="00694AEB" w:rsidRPr="007E0B64">
        <w:t>–</w:t>
      </w:r>
      <w:r w:rsidRPr="007E0B64">
        <w:t>reload</w:t>
      </w:r>
    </w:p>
    <w:p w14:paraId="6E10685E" w14:textId="3FFEA262" w:rsidR="00694AEB" w:rsidRDefault="00694AEB" w:rsidP="007E0B64">
      <w:pPr>
        <w:pStyle w:val="CTList1"/>
      </w:pPr>
      <w:r w:rsidRPr="00694AEB">
        <w:t>To open the Grafana Web UI, navigate to </w:t>
      </w:r>
      <w:hyperlink r:id="rId14" w:history="1">
        <w:r w:rsidRPr="00C824ED">
          <w:rPr>
            <w:rStyle w:val="Hyperlink"/>
          </w:rPr>
          <w:t>http://localhost:3000</w:t>
        </w:r>
      </w:hyperlink>
      <w:r w:rsidRPr="00694AEB">
        <w:t xml:space="preserve"> with your </w:t>
      </w:r>
      <w:r w:rsidR="00751DE9">
        <w:t>W</w:t>
      </w:r>
      <w:r w:rsidRPr="00694AEB">
        <w:t>eb browser</w:t>
      </w:r>
      <w:r w:rsidR="00C824ED">
        <w:t xml:space="preserve">: </w:t>
      </w:r>
    </w:p>
    <w:p w14:paraId="570F4651" w14:textId="68F86A7B" w:rsidR="000C31AD" w:rsidRDefault="000C31AD" w:rsidP="000C31AD">
      <w:pPr>
        <w:pStyle w:val="CTImageLevel1"/>
      </w:pPr>
      <w:r w:rsidRPr="00694AEB">
        <w:drawing>
          <wp:inline distT="0" distB="0" distL="0" distR="0" wp14:anchorId="1D19EDE9" wp14:editId="2472B34C">
            <wp:extent cx="4667250" cy="2747484"/>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257" cy="2954701"/>
                    </a:xfrm>
                    <a:prstGeom prst="rect">
                      <a:avLst/>
                    </a:prstGeom>
                    <a:ln>
                      <a:solidFill>
                        <a:schemeClr val="tx1"/>
                      </a:solidFill>
                    </a:ln>
                  </pic:spPr>
                </pic:pic>
              </a:graphicData>
            </a:graphic>
          </wp:inline>
        </w:drawing>
      </w:r>
    </w:p>
    <w:p w14:paraId="7EDD3761" w14:textId="4F68D2D1" w:rsidR="00694AEB" w:rsidRDefault="00C824ED" w:rsidP="000C31AD">
      <w:pPr>
        <w:pStyle w:val="CTBodyText"/>
        <w:ind w:left="288"/>
      </w:pPr>
      <w:r>
        <w:t xml:space="preserve">The </w:t>
      </w:r>
      <w:r w:rsidR="00694AEB">
        <w:t xml:space="preserve">Login page </w:t>
      </w:r>
      <w:r>
        <w:t>displays</w:t>
      </w:r>
      <w:r w:rsidR="00694AEB">
        <w:t xml:space="preserve">. The default login username and password are </w:t>
      </w:r>
      <w:r w:rsidR="00694AEB" w:rsidRPr="00C824ED">
        <w:rPr>
          <w:b/>
        </w:rPr>
        <w:t>admin</w:t>
      </w:r>
      <w:r w:rsidR="00694AEB">
        <w:t xml:space="preserve"> and it allows to change username and password during </w:t>
      </w:r>
      <w:r>
        <w:t>first</w:t>
      </w:r>
      <w:r w:rsidR="00694AEB">
        <w:t xml:space="preserve"> login</w:t>
      </w:r>
      <w:r>
        <w:t>.</w:t>
      </w:r>
    </w:p>
    <w:p w14:paraId="7561AF99" w14:textId="036C7791" w:rsidR="00635A6F" w:rsidRPr="003D4D9A" w:rsidRDefault="00751DE9" w:rsidP="000C31AD">
      <w:pPr>
        <w:pStyle w:val="CTBodyText"/>
      </w:pPr>
      <w:r>
        <w:t xml:space="preserve">To setup Mirth Exporter, </w:t>
      </w:r>
      <w:r w:rsidR="00E506E7">
        <w:t>perform</w:t>
      </w:r>
      <w:r w:rsidR="00A67479">
        <w:t xml:space="preserve"> the following steps</w:t>
      </w:r>
      <w:r w:rsidR="00635A6F" w:rsidRPr="003D4D9A">
        <w:t>:</w:t>
      </w:r>
    </w:p>
    <w:p w14:paraId="3F9A74B9" w14:textId="7333AEC5" w:rsidR="00635A6F" w:rsidRDefault="00635A6F" w:rsidP="00A35E74">
      <w:pPr>
        <w:pStyle w:val="CTList1"/>
        <w:numPr>
          <w:ilvl w:val="0"/>
          <w:numId w:val="21"/>
        </w:numPr>
      </w:pPr>
      <w:r>
        <w:lastRenderedPageBreak/>
        <w:t xml:space="preserve">Download the file </w:t>
      </w:r>
      <w:r w:rsidRPr="00AA6362">
        <w:rPr>
          <w:b/>
        </w:rPr>
        <w:t>mirth_exporter.go</w:t>
      </w:r>
      <w:r w:rsidR="00AA6362">
        <w:t>.</w:t>
      </w:r>
    </w:p>
    <w:p w14:paraId="237CA5AA" w14:textId="77777777" w:rsidR="00635A6F" w:rsidRDefault="00635A6F" w:rsidP="00635A6F">
      <w:pPr>
        <w:pStyle w:val="ListParagraph"/>
      </w:pPr>
      <w:r>
        <w:object w:dxaOrig="1541" w:dyaOrig="1000" w14:anchorId="1467A512">
          <v:shape id="_x0000_i1027" type="#_x0000_t75" style="width:76.5pt;height:48.75pt" o:ole="">
            <v:imagedata r:id="rId16" o:title=""/>
          </v:shape>
          <o:OLEObject Type="Embed" ProgID="Package" ShapeID="_x0000_i1027" DrawAspect="Icon" ObjectID="_1659969506" r:id="rId17"/>
        </w:object>
      </w:r>
    </w:p>
    <w:p w14:paraId="7FEC3708" w14:textId="20C4A525" w:rsidR="00635A6F" w:rsidRDefault="00635A6F" w:rsidP="000C31AD">
      <w:pPr>
        <w:pStyle w:val="CTList1"/>
      </w:pPr>
      <w:r>
        <w:t>Save</w:t>
      </w:r>
      <w:r w:rsidRPr="00A87C1A">
        <w:t xml:space="preserve"> </w:t>
      </w:r>
      <w:r w:rsidRPr="00AA6362">
        <w:rPr>
          <w:b/>
        </w:rPr>
        <w:t>mirth_exporter.go</w:t>
      </w:r>
      <w:r w:rsidRPr="00A87C1A">
        <w:t xml:space="preserve"> in </w:t>
      </w:r>
      <w:r w:rsidR="00AA6362">
        <w:t>the</w:t>
      </w:r>
      <w:r w:rsidR="00AA6362" w:rsidRPr="00A87C1A">
        <w:t xml:space="preserve"> </w:t>
      </w:r>
      <w:r w:rsidRPr="00AA6362">
        <w:rPr>
          <w:b/>
        </w:rPr>
        <w:t>Mirth Connect</w:t>
      </w:r>
      <w:r w:rsidRPr="00A87C1A">
        <w:t xml:space="preserve"> folder</w:t>
      </w:r>
      <w:r w:rsidR="00AA6362">
        <w:t>.</w:t>
      </w:r>
    </w:p>
    <w:p w14:paraId="24082AAA" w14:textId="501427B4" w:rsidR="00635A6F" w:rsidRDefault="00A64C9E" w:rsidP="000C31AD">
      <w:pPr>
        <w:pStyle w:val="CTList1"/>
      </w:pPr>
      <w:r>
        <w:t xml:space="preserve">To execute </w:t>
      </w:r>
      <w:r w:rsidRPr="00AA6362">
        <w:rPr>
          <w:b/>
        </w:rPr>
        <w:t>mirth_exporter.go</w:t>
      </w:r>
      <w:r w:rsidR="00AA6362" w:rsidRPr="00AA6362">
        <w:t>,</w:t>
      </w:r>
      <w:r>
        <w:t xml:space="preserve"> following command can be used:</w:t>
      </w:r>
    </w:p>
    <w:p w14:paraId="080D9168" w14:textId="660FDCC5" w:rsidR="00694AEB" w:rsidRDefault="00A64C9E" w:rsidP="000C31AD">
      <w:pPr>
        <w:pStyle w:val="CTCodeinText"/>
        <w:ind w:left="360"/>
      </w:pPr>
      <w:r w:rsidRPr="000C31AD">
        <w:t>go run mirth_exporter.go &amp;</w:t>
      </w:r>
    </w:p>
    <w:p w14:paraId="68597FDE" w14:textId="0D2C1C4D" w:rsidR="00635A6F" w:rsidRDefault="00751DE9" w:rsidP="000C31AD">
      <w:pPr>
        <w:pStyle w:val="CTBodyText"/>
        <w:spacing w:before="240"/>
      </w:pPr>
      <w:r>
        <w:t xml:space="preserve">To set up Node Exporter, </w:t>
      </w:r>
      <w:r w:rsidR="00982E12">
        <w:t>perform</w:t>
      </w:r>
      <w:r w:rsidR="00AA6362">
        <w:t xml:space="preserve"> the following steps</w:t>
      </w:r>
      <w:r w:rsidR="00635A6F" w:rsidRPr="00650ECB">
        <w:t>:</w:t>
      </w:r>
    </w:p>
    <w:p w14:paraId="48EC6CAC" w14:textId="70466001" w:rsidR="002B2ADE" w:rsidRDefault="00751DE9" w:rsidP="00AA6362">
      <w:pPr>
        <w:pStyle w:val="CTList1"/>
        <w:numPr>
          <w:ilvl w:val="0"/>
          <w:numId w:val="32"/>
        </w:numPr>
      </w:pPr>
      <w:r>
        <w:t>T</w:t>
      </w:r>
      <w:r w:rsidR="002B2ADE" w:rsidRPr="002B2ADE">
        <w:t xml:space="preserve">o install </w:t>
      </w:r>
      <w:r w:rsidR="002B2ADE">
        <w:t>Node Exporter</w:t>
      </w:r>
      <w:r w:rsidR="00AA6362">
        <w:t>,</w:t>
      </w:r>
      <w:r w:rsidR="002B2ADE">
        <w:t xml:space="preserve"> login with root user or user with sudo privileges.</w:t>
      </w:r>
    </w:p>
    <w:p w14:paraId="4C8B45C2" w14:textId="56DE02BE" w:rsidR="00635A6F" w:rsidRDefault="002B2ADE" w:rsidP="00AA6362">
      <w:pPr>
        <w:pStyle w:val="CTList1"/>
      </w:pPr>
      <w:r>
        <w:t xml:space="preserve">Using </w:t>
      </w:r>
      <w:r w:rsidRPr="00AA6362">
        <w:rPr>
          <w:b/>
        </w:rPr>
        <w:t>wget</w:t>
      </w:r>
      <w:r>
        <w:t xml:space="preserve"> command</w:t>
      </w:r>
      <w:r w:rsidR="00AA6362">
        <w:t>,</w:t>
      </w:r>
      <w:r>
        <w:t xml:space="preserve"> download </w:t>
      </w:r>
      <w:r w:rsidRPr="00AA6362">
        <w:rPr>
          <w:b/>
        </w:rPr>
        <w:t>node_exporter</w:t>
      </w:r>
      <w:r>
        <w:t xml:space="preserve"> tarball</w:t>
      </w:r>
      <w:r w:rsidR="00AA6362">
        <w:t>:</w:t>
      </w:r>
      <w:r>
        <w:t xml:space="preserve"> </w:t>
      </w:r>
    </w:p>
    <w:p w14:paraId="160002B7" w14:textId="5071CC48" w:rsidR="00635A6F" w:rsidRPr="000C31AD" w:rsidRDefault="00D66A37" w:rsidP="000C31AD">
      <w:pPr>
        <w:pStyle w:val="CTCodeinText"/>
        <w:ind w:left="360"/>
      </w:pPr>
      <w:r w:rsidRPr="000C31AD">
        <w:t xml:space="preserve">wget </w:t>
      </w:r>
      <w:hyperlink r:id="rId18" w:history="1">
        <w:r w:rsidRPr="000C31AD">
          <w:rPr>
            <w:rStyle w:val="Hyperlink"/>
          </w:rPr>
          <w:t>https://github.com/prometheus/node_exporter/releases/download/v1.0.0/node_exporter-1.0.0.linux-amd64.tar.gz</w:t>
        </w:r>
      </w:hyperlink>
    </w:p>
    <w:p w14:paraId="454E04C8" w14:textId="5021AC61" w:rsidR="00635A6F" w:rsidRDefault="00D66A37" w:rsidP="000C31AD">
      <w:pPr>
        <w:pStyle w:val="CTList1"/>
      </w:pPr>
      <w:r>
        <w:t xml:space="preserve">Extract the file using </w:t>
      </w:r>
      <w:r w:rsidR="00AA6362">
        <w:t xml:space="preserve">the following </w:t>
      </w:r>
      <w:r>
        <w:t>command:</w:t>
      </w:r>
    </w:p>
    <w:p w14:paraId="567B7402" w14:textId="1184D2BA" w:rsidR="00D66A37" w:rsidRDefault="00D66A37" w:rsidP="000C31AD">
      <w:pPr>
        <w:pStyle w:val="CTCodeinText"/>
        <w:ind w:left="360"/>
      </w:pPr>
      <w:r w:rsidRPr="000C31AD">
        <w:t>tar -zxpvf node_exporter-1.0.0.linux-amd64.tar.gz</w:t>
      </w:r>
    </w:p>
    <w:p w14:paraId="5D1A4765" w14:textId="09BA2017" w:rsidR="00635A6F" w:rsidRDefault="00D66A37" w:rsidP="000C31AD">
      <w:pPr>
        <w:pStyle w:val="CTList1"/>
      </w:pPr>
      <w:r>
        <w:t xml:space="preserve">Contents of the extracted folder can be checked using </w:t>
      </w:r>
      <w:r w:rsidR="00AA6362">
        <w:t xml:space="preserve">the following </w:t>
      </w:r>
      <w:r>
        <w:t>command:</w:t>
      </w:r>
    </w:p>
    <w:p w14:paraId="088390E6" w14:textId="0EFFDF97" w:rsidR="00D66A37" w:rsidRDefault="00D66A37" w:rsidP="000C31AD">
      <w:pPr>
        <w:pStyle w:val="CTCodeinText"/>
        <w:ind w:left="360"/>
      </w:pPr>
      <w:r w:rsidRPr="000C31AD">
        <w:t>tree node_exporter-1.0.0.linux-amd64.tar.gz</w:t>
      </w:r>
    </w:p>
    <w:p w14:paraId="5431C641" w14:textId="49995190" w:rsidR="00635A6F" w:rsidRDefault="00D66A37" w:rsidP="000C31AD">
      <w:pPr>
        <w:pStyle w:val="CTImageLevel1"/>
      </w:pPr>
      <w:r>
        <w:drawing>
          <wp:inline distT="0" distB="0" distL="0" distR="0" wp14:anchorId="7DA50B0C" wp14:editId="44BF4BC0">
            <wp:extent cx="5353050" cy="9906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990600"/>
                    </a:xfrm>
                    <a:prstGeom prst="rect">
                      <a:avLst/>
                    </a:prstGeom>
                    <a:noFill/>
                    <a:ln>
                      <a:solidFill>
                        <a:schemeClr val="tx1"/>
                      </a:solidFill>
                    </a:ln>
                  </pic:spPr>
                </pic:pic>
              </a:graphicData>
            </a:graphic>
          </wp:inline>
        </w:drawing>
      </w:r>
    </w:p>
    <w:p w14:paraId="646FB70E" w14:textId="4B09B754" w:rsidR="00D66A37" w:rsidRDefault="00D66A37" w:rsidP="000C31AD">
      <w:pPr>
        <w:pStyle w:val="CTList1"/>
      </w:pPr>
      <w:r>
        <w:t>C</w:t>
      </w:r>
      <w:r w:rsidRPr="00D66A37">
        <w:t xml:space="preserve">opy the binary file </w:t>
      </w:r>
      <w:r w:rsidRPr="00D66A37">
        <w:rPr>
          <w:b/>
          <w:bCs/>
        </w:rPr>
        <w:t>node_exporter</w:t>
      </w:r>
      <w:r w:rsidRPr="00D66A37">
        <w:t> to </w:t>
      </w:r>
      <w:r w:rsidRPr="00AA6362">
        <w:rPr>
          <w:b/>
        </w:rPr>
        <w:t>/usr/local/bin</w:t>
      </w:r>
      <w:r w:rsidRPr="00D66A37">
        <w:t> path</w:t>
      </w:r>
      <w:r>
        <w:t xml:space="preserve"> using </w:t>
      </w:r>
      <w:r w:rsidR="00AA6362">
        <w:t xml:space="preserve">the following </w:t>
      </w:r>
      <w:r>
        <w:t>command:</w:t>
      </w:r>
    </w:p>
    <w:p w14:paraId="3A5748CA" w14:textId="0B452002" w:rsidR="00D66A37" w:rsidRDefault="00D66A37" w:rsidP="000C31AD">
      <w:pPr>
        <w:pStyle w:val="CTCodeinText"/>
        <w:ind w:left="432"/>
      </w:pPr>
      <w:r w:rsidRPr="000C31AD">
        <w:t>cp node_exporter-1.0.0.linux-amd64/node_exporter /usr/local/bin</w:t>
      </w:r>
    </w:p>
    <w:p w14:paraId="54C48180" w14:textId="62DDD598" w:rsidR="00D66A37" w:rsidRDefault="00D66A37" w:rsidP="000C31AD">
      <w:pPr>
        <w:pStyle w:val="CTList1"/>
      </w:pPr>
      <w:r w:rsidRPr="00D66A37">
        <w:t xml:space="preserve">Set the file permissions of the </w:t>
      </w:r>
      <w:r w:rsidRPr="00AA6362">
        <w:rPr>
          <w:b/>
        </w:rPr>
        <w:t>node_exporter</w:t>
      </w:r>
      <w:r w:rsidRPr="00D66A37">
        <w:t xml:space="preserve"> file using </w:t>
      </w:r>
      <w:r w:rsidR="00AA6362">
        <w:t xml:space="preserve">the following </w:t>
      </w:r>
      <w:r w:rsidRPr="00D66A37">
        <w:t>command:</w:t>
      </w:r>
    </w:p>
    <w:p w14:paraId="3CE73D03" w14:textId="049F5510" w:rsidR="0002242F" w:rsidRPr="00D66A37" w:rsidRDefault="00D66A37" w:rsidP="000C31AD">
      <w:pPr>
        <w:pStyle w:val="CTCodeinText"/>
        <w:ind w:left="360"/>
      </w:pPr>
      <w:r w:rsidRPr="000C31AD">
        <w:t>chown root /usr/local/bin/node_exporter</w:t>
      </w:r>
    </w:p>
    <w:p w14:paraId="34475323" w14:textId="1E1C20F2" w:rsidR="00D66A37" w:rsidRDefault="0002242F" w:rsidP="000C31AD">
      <w:pPr>
        <w:pStyle w:val="CTList1"/>
      </w:pPr>
      <w:r w:rsidRPr="0002242F">
        <w:t xml:space="preserve">To configure </w:t>
      </w:r>
      <w:r w:rsidRPr="00AA6362">
        <w:rPr>
          <w:b/>
        </w:rPr>
        <w:t>node_exporter</w:t>
      </w:r>
      <w:r w:rsidRPr="0002242F">
        <w:t xml:space="preserve"> to run as a service</w:t>
      </w:r>
      <w:r w:rsidR="001B6035">
        <w:t>,</w:t>
      </w:r>
      <w:r w:rsidRPr="0002242F">
        <w:t xml:space="preserve"> </w:t>
      </w:r>
      <w:r w:rsidR="001B6035">
        <w:t xml:space="preserve">create </w:t>
      </w:r>
      <w:r w:rsidRPr="0002242F">
        <w:t xml:space="preserve">a </w:t>
      </w:r>
      <w:r w:rsidRPr="00AA6362">
        <w:rPr>
          <w:b/>
        </w:rPr>
        <w:t>systemd</w:t>
      </w:r>
      <w:r w:rsidRPr="0002242F">
        <w:t xml:space="preserve"> service file using</w:t>
      </w:r>
      <w:r w:rsidR="001B6035">
        <w:t xml:space="preserve"> the following</w:t>
      </w:r>
      <w:r w:rsidRPr="0002242F">
        <w:t xml:space="preserve"> command:</w:t>
      </w:r>
    </w:p>
    <w:p w14:paraId="315CEDF6" w14:textId="31DE5990" w:rsidR="0002242F" w:rsidRPr="000C31AD" w:rsidRDefault="0002242F" w:rsidP="000C31AD">
      <w:pPr>
        <w:pStyle w:val="CTCodeinText"/>
        <w:ind w:left="360"/>
      </w:pPr>
      <w:r w:rsidRPr="000C31AD">
        <w:t>vi /etc/systemd/system/node_exporter.service</w:t>
      </w:r>
    </w:p>
    <w:p w14:paraId="3A1EB690" w14:textId="3828A94C" w:rsidR="002553AF" w:rsidRDefault="001B6035" w:rsidP="000C31AD">
      <w:pPr>
        <w:pStyle w:val="CTBodyText"/>
        <w:spacing w:before="120"/>
        <w:ind w:left="360"/>
      </w:pPr>
      <w:r>
        <w:t xml:space="preserve">Then </w:t>
      </w:r>
      <w:r w:rsidR="00DD2B54">
        <w:t xml:space="preserve">paste </w:t>
      </w:r>
      <w:r>
        <w:t xml:space="preserve">the following </w:t>
      </w:r>
      <w:r w:rsidR="002553AF">
        <w:t xml:space="preserve">code </w:t>
      </w:r>
      <w:r w:rsidR="00DD2B54">
        <w:t>and save the file:</w:t>
      </w:r>
    </w:p>
    <w:p w14:paraId="057A5259" w14:textId="77777777" w:rsidR="00DD2B54" w:rsidRPr="000C31AD" w:rsidRDefault="00DD2B54" w:rsidP="000C31AD">
      <w:pPr>
        <w:pStyle w:val="CTCodeinText"/>
        <w:ind w:left="360"/>
      </w:pPr>
      <w:r w:rsidRPr="000C31AD">
        <w:t>[Unit]</w:t>
      </w:r>
    </w:p>
    <w:p w14:paraId="40B5E6EA" w14:textId="77777777" w:rsidR="00DD2B54" w:rsidRPr="000C31AD" w:rsidRDefault="00DD2B54" w:rsidP="000C31AD">
      <w:pPr>
        <w:pStyle w:val="CTCodeinText"/>
        <w:ind w:left="360"/>
      </w:pPr>
      <w:r w:rsidRPr="000C31AD">
        <w:t>Description=Prometheus Node Exporter</w:t>
      </w:r>
    </w:p>
    <w:p w14:paraId="1D687CE5" w14:textId="77777777" w:rsidR="00DD2B54" w:rsidRPr="000C31AD" w:rsidRDefault="00DD2B54" w:rsidP="000C31AD">
      <w:pPr>
        <w:pStyle w:val="CTCodeinText"/>
        <w:ind w:left="360"/>
      </w:pPr>
      <w:r w:rsidRPr="000C31AD">
        <w:t>Wants=network-online.target</w:t>
      </w:r>
    </w:p>
    <w:p w14:paraId="4C8C2785" w14:textId="77777777" w:rsidR="00DD2B54" w:rsidRPr="000C31AD" w:rsidRDefault="00DD2B54" w:rsidP="000C31AD">
      <w:pPr>
        <w:pStyle w:val="CTCodeinText"/>
        <w:ind w:left="360"/>
      </w:pPr>
      <w:r w:rsidRPr="000C31AD">
        <w:t>After=network-online.target</w:t>
      </w:r>
    </w:p>
    <w:p w14:paraId="37D4FA59" w14:textId="77777777" w:rsidR="00DD2B54" w:rsidRPr="00DD2B54" w:rsidRDefault="00DD2B54" w:rsidP="000C31AD">
      <w:pPr>
        <w:pStyle w:val="CTCodeinText"/>
        <w:ind w:left="360"/>
        <w:rPr>
          <w:highlight w:val="darkGray"/>
        </w:rPr>
      </w:pPr>
    </w:p>
    <w:p w14:paraId="00950ACB" w14:textId="77777777" w:rsidR="00DD2B54" w:rsidRPr="000C31AD" w:rsidRDefault="00DD2B54" w:rsidP="000C31AD">
      <w:pPr>
        <w:pStyle w:val="CTCodeinText"/>
        <w:ind w:left="360"/>
      </w:pPr>
      <w:r w:rsidRPr="000C31AD">
        <w:t>[Service]</w:t>
      </w:r>
    </w:p>
    <w:p w14:paraId="70CBB4C8" w14:textId="77777777" w:rsidR="00DD2B54" w:rsidRPr="000C31AD" w:rsidRDefault="00DD2B54" w:rsidP="000C31AD">
      <w:pPr>
        <w:pStyle w:val="CTCodeinText"/>
        <w:ind w:left="360"/>
      </w:pPr>
      <w:r w:rsidRPr="000C31AD">
        <w:t>User=node_exporter</w:t>
      </w:r>
    </w:p>
    <w:p w14:paraId="51E34ED9" w14:textId="77777777" w:rsidR="00DD2B54" w:rsidRPr="000C31AD" w:rsidRDefault="00DD2B54" w:rsidP="000C31AD">
      <w:pPr>
        <w:pStyle w:val="CTCodeinText"/>
        <w:ind w:left="360"/>
      </w:pPr>
      <w:r w:rsidRPr="000C31AD">
        <w:t>Group=node_exporter</w:t>
      </w:r>
    </w:p>
    <w:p w14:paraId="1854B952" w14:textId="77777777" w:rsidR="00DD2B54" w:rsidRPr="000C31AD" w:rsidRDefault="00DD2B54" w:rsidP="000C31AD">
      <w:pPr>
        <w:pStyle w:val="CTCodeinText"/>
        <w:ind w:left="360"/>
      </w:pPr>
      <w:r w:rsidRPr="000C31AD">
        <w:t>Type=simple</w:t>
      </w:r>
    </w:p>
    <w:p w14:paraId="05563424" w14:textId="77777777" w:rsidR="00DD2B54" w:rsidRPr="000C31AD" w:rsidRDefault="00DD2B54" w:rsidP="000C31AD">
      <w:pPr>
        <w:pStyle w:val="CTCodeinText"/>
        <w:ind w:left="360"/>
      </w:pPr>
      <w:r w:rsidRPr="000C31AD">
        <w:t>ExecStart=/usr/local/bin/node_exporter</w:t>
      </w:r>
    </w:p>
    <w:p w14:paraId="571B0924" w14:textId="77777777" w:rsidR="00DD2B54" w:rsidRPr="00DD2B54" w:rsidRDefault="00DD2B54" w:rsidP="000C31AD">
      <w:pPr>
        <w:pStyle w:val="CTCodeinText"/>
        <w:ind w:left="360"/>
        <w:rPr>
          <w:highlight w:val="darkGray"/>
        </w:rPr>
      </w:pPr>
    </w:p>
    <w:p w14:paraId="433A8F88" w14:textId="77777777" w:rsidR="00DD2B54" w:rsidRPr="000C31AD" w:rsidRDefault="00DD2B54" w:rsidP="000C31AD">
      <w:pPr>
        <w:pStyle w:val="CTCodeinText"/>
        <w:ind w:left="360"/>
      </w:pPr>
      <w:r w:rsidRPr="000C31AD">
        <w:t>[Install]</w:t>
      </w:r>
    </w:p>
    <w:p w14:paraId="271680BA" w14:textId="1A21BC71" w:rsidR="00DD2B54" w:rsidRPr="000C31AD" w:rsidRDefault="00DD2B54" w:rsidP="000C31AD">
      <w:pPr>
        <w:pStyle w:val="CTCodeinText"/>
        <w:ind w:left="360"/>
      </w:pPr>
      <w:r w:rsidRPr="000C31AD">
        <w:t>WantedBy=multi-user.target</w:t>
      </w:r>
    </w:p>
    <w:p w14:paraId="27AAB604" w14:textId="4B41EB97" w:rsidR="00DD2B54" w:rsidRDefault="001B6035" w:rsidP="003E5270">
      <w:pPr>
        <w:pStyle w:val="CTList1"/>
      </w:pPr>
      <w:r>
        <w:t xml:space="preserve">Reload </w:t>
      </w:r>
      <w:r w:rsidR="00DD2B54">
        <w:t>systemd manager with the following command:</w:t>
      </w:r>
    </w:p>
    <w:p w14:paraId="023C5A5C" w14:textId="0C6AE73A" w:rsidR="00DD2B54" w:rsidRDefault="00DD2B54" w:rsidP="00B0762D">
      <w:pPr>
        <w:pStyle w:val="CTCodeinText"/>
        <w:ind w:left="360"/>
      </w:pPr>
      <w:r w:rsidRPr="003E5270">
        <w:t>systemctl daemon-reload</w:t>
      </w:r>
    </w:p>
    <w:p w14:paraId="34928844" w14:textId="19263FD8" w:rsidR="00DD2B54" w:rsidRDefault="00DD2B54" w:rsidP="00B0762D">
      <w:pPr>
        <w:pStyle w:val="CTList1"/>
      </w:pPr>
      <w:r>
        <w:t xml:space="preserve">To start and enable </w:t>
      </w:r>
      <w:r w:rsidRPr="00AA6362">
        <w:rPr>
          <w:b/>
        </w:rPr>
        <w:t>node_exporter</w:t>
      </w:r>
      <w:r>
        <w:t xml:space="preserve"> service</w:t>
      </w:r>
      <w:r w:rsidR="001B6035">
        <w:t>,</w:t>
      </w:r>
      <w:r>
        <w:t xml:space="preserve"> use </w:t>
      </w:r>
      <w:r w:rsidR="001B6035">
        <w:t xml:space="preserve">the </w:t>
      </w:r>
      <w:r>
        <w:t xml:space="preserve">following </w:t>
      </w:r>
      <w:r w:rsidR="00C5247E">
        <w:t>commands</w:t>
      </w:r>
      <w:r>
        <w:t>:</w:t>
      </w:r>
    </w:p>
    <w:p w14:paraId="4A3A9E23" w14:textId="77777777" w:rsidR="00DD2B54" w:rsidRPr="003E5270" w:rsidRDefault="00DD2B54" w:rsidP="003E5270">
      <w:pPr>
        <w:pStyle w:val="CTCodeinText"/>
        <w:ind w:left="360"/>
      </w:pPr>
      <w:r w:rsidRPr="003E5270">
        <w:lastRenderedPageBreak/>
        <w:t>systemctl start node_exporter</w:t>
      </w:r>
    </w:p>
    <w:p w14:paraId="45D16EF8" w14:textId="474DA725" w:rsidR="00DD2B54" w:rsidRPr="003E5270" w:rsidRDefault="00DD2B54" w:rsidP="003E5270">
      <w:pPr>
        <w:pStyle w:val="CTCodeinText"/>
        <w:ind w:left="360"/>
      </w:pPr>
      <w:r w:rsidRPr="003E5270">
        <w:t>systemctl enable node_exporter</w:t>
      </w:r>
    </w:p>
    <w:p w14:paraId="091220D8" w14:textId="77777777" w:rsidR="00DD2B54" w:rsidRDefault="00DD2B54" w:rsidP="003E5270">
      <w:pPr>
        <w:pStyle w:val="CTCodeinText"/>
        <w:ind w:left="360"/>
      </w:pPr>
    </w:p>
    <w:p w14:paraId="0E9AFA29" w14:textId="262A166D" w:rsidR="00DD2B54" w:rsidRDefault="00DD2B54" w:rsidP="00B0762D">
      <w:pPr>
        <w:pStyle w:val="CTList1"/>
      </w:pPr>
      <w:r>
        <w:t xml:space="preserve">To check the status of </w:t>
      </w:r>
      <w:r w:rsidR="00C5247E">
        <w:t>service,</w:t>
      </w:r>
      <w:r>
        <w:t xml:space="preserve"> execute </w:t>
      </w:r>
      <w:r w:rsidR="001B6035">
        <w:t xml:space="preserve">the </w:t>
      </w:r>
      <w:r>
        <w:t>following command:</w:t>
      </w:r>
    </w:p>
    <w:p w14:paraId="4D0FF69E" w14:textId="13D72B76" w:rsidR="00A03705" w:rsidRDefault="00DD2B54" w:rsidP="00B0762D">
      <w:pPr>
        <w:pStyle w:val="CTCodeinText"/>
        <w:ind w:left="360"/>
      </w:pPr>
      <w:r w:rsidRPr="003E5270">
        <w:t>systemctl status node_exporter</w:t>
      </w:r>
    </w:p>
    <w:p w14:paraId="662E31A1" w14:textId="313565E7" w:rsidR="009433A7" w:rsidRDefault="00A03705" w:rsidP="00B0762D">
      <w:pPr>
        <w:pStyle w:val="CTImageLevel1"/>
      </w:pPr>
      <w:r w:rsidRPr="00A03705">
        <w:drawing>
          <wp:inline distT="0" distB="0" distL="0" distR="0" wp14:anchorId="789FD081" wp14:editId="02611B77">
            <wp:extent cx="5886450" cy="1282065"/>
            <wp:effectExtent l="19050" t="19050" r="1905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1282065"/>
                    </a:xfrm>
                    <a:prstGeom prst="rect">
                      <a:avLst/>
                    </a:prstGeom>
                    <a:ln>
                      <a:solidFill>
                        <a:schemeClr val="tx1"/>
                      </a:solidFill>
                    </a:ln>
                  </pic:spPr>
                </pic:pic>
              </a:graphicData>
            </a:graphic>
          </wp:inline>
        </w:drawing>
      </w:r>
    </w:p>
    <w:p w14:paraId="5B65AD09" w14:textId="29D29E89" w:rsidR="009433A7" w:rsidRDefault="009433A7" w:rsidP="00B0762D">
      <w:pPr>
        <w:pStyle w:val="CTList1"/>
      </w:pPr>
      <w:r>
        <w:t xml:space="preserve">By </w:t>
      </w:r>
      <w:r w:rsidR="00C5247E">
        <w:t>default,</w:t>
      </w:r>
      <w:r>
        <w:t xml:space="preserve"> </w:t>
      </w:r>
      <w:r w:rsidRPr="001B6035">
        <w:rPr>
          <w:b/>
        </w:rPr>
        <w:t>node_exporter</w:t>
      </w:r>
      <w:r>
        <w:t xml:space="preserve"> uses port 9100. To check the same</w:t>
      </w:r>
      <w:r w:rsidR="001B6035">
        <w:t>,</w:t>
      </w:r>
      <w:r>
        <w:t xml:space="preserve"> use </w:t>
      </w:r>
      <w:r w:rsidR="001B6035">
        <w:t xml:space="preserve">the </w:t>
      </w:r>
      <w:r>
        <w:t>following command:</w:t>
      </w:r>
    </w:p>
    <w:p w14:paraId="19F91E93" w14:textId="4558E777" w:rsidR="009433A7" w:rsidRDefault="009433A7" w:rsidP="00B0762D">
      <w:pPr>
        <w:pStyle w:val="CTCodeinText"/>
        <w:ind w:left="360"/>
      </w:pPr>
      <w:r w:rsidRPr="003E5270">
        <w:t>netstat -tunlp</w:t>
      </w:r>
    </w:p>
    <w:p w14:paraId="0DA34C49" w14:textId="60830EB9" w:rsidR="00165AC9" w:rsidRDefault="009433A7" w:rsidP="00B0762D">
      <w:pPr>
        <w:pStyle w:val="CTImageLevel1"/>
      </w:pPr>
      <w:r w:rsidRPr="009433A7">
        <w:drawing>
          <wp:inline distT="0" distB="0" distL="0" distR="0" wp14:anchorId="61693F01" wp14:editId="6E5925A0">
            <wp:extent cx="5886450" cy="348615"/>
            <wp:effectExtent l="19050" t="19050" r="1905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450" cy="348615"/>
                    </a:xfrm>
                    <a:prstGeom prst="rect">
                      <a:avLst/>
                    </a:prstGeom>
                    <a:ln>
                      <a:solidFill>
                        <a:schemeClr val="tx1"/>
                      </a:solidFill>
                    </a:ln>
                  </pic:spPr>
                </pic:pic>
              </a:graphicData>
            </a:graphic>
          </wp:inline>
        </w:drawing>
      </w:r>
    </w:p>
    <w:p w14:paraId="6C84B45C" w14:textId="284D2FC0" w:rsidR="00165AC9" w:rsidRDefault="00165AC9" w:rsidP="00B0762D">
      <w:pPr>
        <w:pStyle w:val="CTList1"/>
      </w:pPr>
      <w:r>
        <w:t>To open port 9100 in firewall, use</w:t>
      </w:r>
      <w:r w:rsidR="001B6035">
        <w:t xml:space="preserve"> the</w:t>
      </w:r>
      <w:r>
        <w:t xml:space="preserve"> following commands:</w:t>
      </w:r>
    </w:p>
    <w:p w14:paraId="17D68DF3" w14:textId="1A722631" w:rsidR="00165AC9" w:rsidRPr="003E5270" w:rsidRDefault="00165AC9" w:rsidP="00570C06">
      <w:pPr>
        <w:pStyle w:val="CTCodeinText"/>
        <w:ind w:left="360"/>
      </w:pPr>
      <w:r w:rsidRPr="003E5270">
        <w:t>firewall-cmd --add-port=9100/tcp  --permanent</w:t>
      </w:r>
    </w:p>
    <w:p w14:paraId="1DC019B9" w14:textId="6A51A9DD" w:rsidR="00165AC9" w:rsidRPr="003E5270" w:rsidRDefault="00165AC9" w:rsidP="003E5270">
      <w:pPr>
        <w:pStyle w:val="CTCodeinText"/>
        <w:ind w:left="360"/>
      </w:pPr>
      <w:r w:rsidRPr="003E5270">
        <w:t xml:space="preserve">firewall-cmd </w:t>
      </w:r>
      <w:r w:rsidR="00347527" w:rsidRPr="003E5270">
        <w:t>–</w:t>
      </w:r>
      <w:r w:rsidRPr="003E5270">
        <w:t>reload</w:t>
      </w:r>
    </w:p>
    <w:p w14:paraId="4418F113" w14:textId="40D11A42" w:rsidR="00347527" w:rsidRDefault="002E23F8" w:rsidP="00570C06">
      <w:pPr>
        <w:pStyle w:val="CTBodyText"/>
        <w:spacing w:before="240"/>
      </w:pPr>
      <w:r>
        <w:t xml:space="preserve">To set </w:t>
      </w:r>
      <w:r w:rsidR="00035A47">
        <w:t xml:space="preserve">up </w:t>
      </w:r>
      <w:r w:rsidR="00347527" w:rsidRPr="003D4D9A">
        <w:t>Prometheus</w:t>
      </w:r>
      <w:r>
        <w:t xml:space="preserve">, </w:t>
      </w:r>
      <w:r w:rsidR="00982E12">
        <w:t>perform</w:t>
      </w:r>
      <w:r>
        <w:t xml:space="preserve"> the following steps</w:t>
      </w:r>
      <w:r w:rsidR="00347527" w:rsidRPr="003D4D9A">
        <w:t>:</w:t>
      </w:r>
    </w:p>
    <w:p w14:paraId="68A030FC" w14:textId="13E37C5A" w:rsidR="00347527" w:rsidRDefault="002E23F8" w:rsidP="00035A47">
      <w:pPr>
        <w:pStyle w:val="CTList1"/>
        <w:numPr>
          <w:ilvl w:val="0"/>
          <w:numId w:val="34"/>
        </w:numPr>
      </w:pPr>
      <w:r>
        <w:t>T</w:t>
      </w:r>
      <w:r w:rsidR="00347527" w:rsidRPr="002B2ADE">
        <w:t xml:space="preserve">o install </w:t>
      </w:r>
      <w:r w:rsidR="00347527">
        <w:t>Prometheus, login with root user or user with sudo privileges.</w:t>
      </w:r>
    </w:p>
    <w:p w14:paraId="64841F5E" w14:textId="2D13B66D" w:rsidR="00347527" w:rsidRDefault="00347527" w:rsidP="00035A47">
      <w:pPr>
        <w:pStyle w:val="CTList1"/>
      </w:pPr>
      <w:r>
        <w:t xml:space="preserve">Create configuration directories </w:t>
      </w:r>
      <w:r w:rsidRPr="000574BA">
        <w:t xml:space="preserve">for Prometheus using </w:t>
      </w:r>
      <w:r w:rsidR="00035A47">
        <w:t xml:space="preserve">the </w:t>
      </w:r>
      <w:r w:rsidRPr="000574BA">
        <w:t>following command:</w:t>
      </w:r>
    </w:p>
    <w:p w14:paraId="358970CF" w14:textId="09D130FB" w:rsidR="00347527" w:rsidRPr="003E5270" w:rsidRDefault="00347527" w:rsidP="003E5270">
      <w:pPr>
        <w:pStyle w:val="CTCodeinText"/>
        <w:ind w:left="360"/>
      </w:pPr>
      <w:r w:rsidRPr="003E5270">
        <w:t>mkdir /etc/prometheus</w:t>
      </w:r>
    </w:p>
    <w:p w14:paraId="3FDD7CEC" w14:textId="262C9CBA" w:rsidR="00347527" w:rsidRDefault="00347527" w:rsidP="00570C06">
      <w:pPr>
        <w:pStyle w:val="CTCodeinText"/>
        <w:ind w:left="360"/>
      </w:pPr>
      <w:r w:rsidRPr="003E5270">
        <w:t>mkdir /var/lib/Prometheus</w:t>
      </w:r>
    </w:p>
    <w:p w14:paraId="2DCF4511" w14:textId="4B586474" w:rsidR="00BF5EDF" w:rsidRPr="00570C06" w:rsidRDefault="00BF5EDF" w:rsidP="00035A47">
      <w:pPr>
        <w:pStyle w:val="CTList1"/>
      </w:pPr>
      <w:r w:rsidRPr="00570C06">
        <w:t xml:space="preserve">Set the ownership on </w:t>
      </w:r>
      <w:r w:rsidRPr="00035A47">
        <w:rPr>
          <w:b/>
        </w:rPr>
        <w:t>/var/lib/Prometheus</w:t>
      </w:r>
      <w:r w:rsidRPr="00570C06">
        <w:t xml:space="preserve"> using </w:t>
      </w:r>
      <w:r w:rsidR="00035A47">
        <w:t xml:space="preserve">the following </w:t>
      </w:r>
      <w:r w:rsidRPr="00570C06">
        <w:t>command:</w:t>
      </w:r>
    </w:p>
    <w:p w14:paraId="0EBB15AD" w14:textId="21B78F08" w:rsidR="00BF5EDF" w:rsidRDefault="00BF5EDF" w:rsidP="00570C06">
      <w:pPr>
        <w:pStyle w:val="CTCodeinText"/>
        <w:ind w:left="360"/>
      </w:pPr>
      <w:r w:rsidRPr="003E5270">
        <w:t xml:space="preserve">chown </w:t>
      </w:r>
      <w:r w:rsidR="00AF4107" w:rsidRPr="003E5270">
        <w:t>root</w:t>
      </w:r>
      <w:r w:rsidRPr="003E5270">
        <w:t xml:space="preserve"> /var/lib/prometheus/</w:t>
      </w:r>
    </w:p>
    <w:p w14:paraId="765BE994" w14:textId="6B38A350" w:rsidR="00AF4107" w:rsidRDefault="00AF4107" w:rsidP="00035A47">
      <w:pPr>
        <w:pStyle w:val="CTList1"/>
      </w:pPr>
      <w:r>
        <w:t>Prometheus tar file can be downloaded</w:t>
      </w:r>
      <w:r w:rsidR="00347527">
        <w:t xml:space="preserve"> using </w:t>
      </w:r>
      <w:r w:rsidR="00035A47">
        <w:t xml:space="preserve">the following </w:t>
      </w:r>
      <w:r w:rsidR="00347527">
        <w:t>command:</w:t>
      </w:r>
    </w:p>
    <w:p w14:paraId="6BD94517" w14:textId="77777777" w:rsidR="00AF4107" w:rsidRPr="003E5270" w:rsidRDefault="00AF4107" w:rsidP="003E5270">
      <w:pPr>
        <w:pStyle w:val="CTCodeinText"/>
        <w:ind w:left="360"/>
      </w:pPr>
      <w:r w:rsidRPr="003E5270">
        <w:t>dnf install wget -y</w:t>
      </w:r>
    </w:p>
    <w:p w14:paraId="2A533CC4" w14:textId="09A38074" w:rsidR="00AF4107" w:rsidRDefault="00AF4107" w:rsidP="00570C06">
      <w:pPr>
        <w:pStyle w:val="CTCodeinText"/>
        <w:ind w:left="360"/>
      </w:pPr>
      <w:r w:rsidRPr="003E5270">
        <w:t>wget https://github.com/prometheus/prometheus/releases/download/v2.18.0/prometheus-2.18.0.linux-amd64.tar.gz -P /tmp</w:t>
      </w:r>
    </w:p>
    <w:p w14:paraId="768062B8" w14:textId="72FD027B" w:rsidR="00AF4107" w:rsidRDefault="00AF4107" w:rsidP="00035A47">
      <w:pPr>
        <w:pStyle w:val="CTList1"/>
      </w:pPr>
      <w:r>
        <w:t xml:space="preserve">Once the download completes, extract the tarball file using </w:t>
      </w:r>
      <w:r w:rsidR="00035A47">
        <w:t xml:space="preserve">the following </w:t>
      </w:r>
      <w:r>
        <w:t>command:</w:t>
      </w:r>
    </w:p>
    <w:p w14:paraId="0B488F3E" w14:textId="544C3E8B" w:rsidR="00AF4107" w:rsidRDefault="00AF4107" w:rsidP="003E5270">
      <w:pPr>
        <w:pStyle w:val="CTCodeinText"/>
        <w:ind w:left="360"/>
      </w:pPr>
      <w:r w:rsidRPr="003E5270">
        <w:t>tar -zxpvf prometheus-2.18.0.linux-amd64.tar.gz</w:t>
      </w:r>
    </w:p>
    <w:p w14:paraId="6FE463FD" w14:textId="30E93104" w:rsidR="00AF4107" w:rsidRDefault="004579F1" w:rsidP="00035A47">
      <w:pPr>
        <w:pStyle w:val="CTList1"/>
      </w:pPr>
      <w:r>
        <w:t xml:space="preserve">Directory structure can be seen using </w:t>
      </w:r>
      <w:r w:rsidRPr="00035A47">
        <w:rPr>
          <w:b/>
        </w:rPr>
        <w:t>tree</w:t>
      </w:r>
      <w:r>
        <w:t xml:space="preserve"> command as </w:t>
      </w:r>
      <w:r w:rsidR="00035A47">
        <w:t>follows</w:t>
      </w:r>
      <w:r>
        <w:t>:</w:t>
      </w:r>
    </w:p>
    <w:p w14:paraId="6BBADBC6" w14:textId="73785DD8" w:rsidR="004579F1" w:rsidRPr="003E5270" w:rsidRDefault="00BE3242" w:rsidP="003E5270">
      <w:pPr>
        <w:pStyle w:val="CTCodeinText"/>
        <w:ind w:left="360"/>
      </w:pPr>
      <w:r w:rsidRPr="003E5270">
        <w:t>tree /tmp/prometheus-2.18.0.linux-amd64</w:t>
      </w:r>
    </w:p>
    <w:p w14:paraId="240B5335" w14:textId="002AB55E" w:rsidR="005617A4" w:rsidRDefault="005617A4" w:rsidP="00570C06">
      <w:pPr>
        <w:pStyle w:val="CTImageLevel1"/>
      </w:pPr>
      <w:r w:rsidRPr="005617A4">
        <w:lastRenderedPageBreak/>
        <w:drawing>
          <wp:inline distT="0" distB="0" distL="0" distR="0" wp14:anchorId="02998152" wp14:editId="5602D791">
            <wp:extent cx="3143689" cy="28197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3689" cy="2819794"/>
                    </a:xfrm>
                    <a:prstGeom prst="rect">
                      <a:avLst/>
                    </a:prstGeom>
                  </pic:spPr>
                </pic:pic>
              </a:graphicData>
            </a:graphic>
          </wp:inline>
        </w:drawing>
      </w:r>
    </w:p>
    <w:p w14:paraId="731F0E20" w14:textId="45A1C51A" w:rsidR="006D170E" w:rsidRDefault="006D170E" w:rsidP="00035A47">
      <w:pPr>
        <w:pStyle w:val="CTList1"/>
      </w:pPr>
      <w:r>
        <w:t xml:space="preserve">The extracted directory contains 2 binary files </w:t>
      </w:r>
      <w:r w:rsidRPr="00035A47">
        <w:rPr>
          <w:b/>
        </w:rPr>
        <w:t>prometheus</w:t>
      </w:r>
      <w:r>
        <w:t xml:space="preserve"> </w:t>
      </w:r>
      <w:r w:rsidR="00035A47">
        <w:t xml:space="preserve">and </w:t>
      </w:r>
      <w:r w:rsidRPr="00035A47">
        <w:rPr>
          <w:b/>
        </w:rPr>
        <w:t>promtool</w:t>
      </w:r>
      <w:r w:rsidR="002E23F8">
        <w:rPr>
          <w:b/>
        </w:rPr>
        <w:t>.</w:t>
      </w:r>
      <w:r>
        <w:t xml:space="preserve"> </w:t>
      </w:r>
      <w:r w:rsidR="002E23F8">
        <w:t>C</w:t>
      </w:r>
      <w:r>
        <w:t>opy th</w:t>
      </w:r>
      <w:r w:rsidR="002E23F8">
        <w:t>e</w:t>
      </w:r>
      <w:r>
        <w:t xml:space="preserve">se files to the </w:t>
      </w:r>
      <w:r w:rsidRPr="00035A47">
        <w:rPr>
          <w:b/>
        </w:rPr>
        <w:t>/usr/local/bin</w:t>
      </w:r>
      <w:r>
        <w:t xml:space="preserve"> path using </w:t>
      </w:r>
      <w:r w:rsidR="00035A47">
        <w:t xml:space="preserve">the following </w:t>
      </w:r>
      <w:r>
        <w:t>commands:</w:t>
      </w:r>
    </w:p>
    <w:p w14:paraId="6E99D941" w14:textId="77777777" w:rsidR="006D170E" w:rsidRPr="003E5270" w:rsidRDefault="006D170E" w:rsidP="003E5270">
      <w:pPr>
        <w:pStyle w:val="CTCodeinText"/>
        <w:ind w:left="360"/>
      </w:pPr>
      <w:r w:rsidRPr="003E5270">
        <w:t>cd /tmp/prometheus-2.14.0.linux-amd64</w:t>
      </w:r>
    </w:p>
    <w:p w14:paraId="3E30C445" w14:textId="30A89A25" w:rsidR="006D170E" w:rsidRPr="003E5270" w:rsidRDefault="006D170E" w:rsidP="003E5270">
      <w:pPr>
        <w:pStyle w:val="CTCodeinText"/>
        <w:ind w:left="360"/>
      </w:pPr>
      <w:r w:rsidRPr="003E5270">
        <w:t>cp prometheus  /usr/local/bin</w:t>
      </w:r>
    </w:p>
    <w:p w14:paraId="24388741" w14:textId="07EAB002" w:rsidR="006D170E" w:rsidRDefault="00BF30FE" w:rsidP="00570C06">
      <w:pPr>
        <w:pStyle w:val="CTCodeinText"/>
        <w:ind w:left="360"/>
      </w:pPr>
      <w:r w:rsidRPr="003E5270">
        <w:t>cp promtool  /usr/local/bin</w:t>
      </w:r>
    </w:p>
    <w:p w14:paraId="1A691B8B" w14:textId="47E83B51" w:rsidR="003F2DE3" w:rsidRDefault="003F2DE3" w:rsidP="00035A47">
      <w:pPr>
        <w:pStyle w:val="CTList1"/>
      </w:pPr>
      <w:r>
        <w:t>To set configurations for Prometheus</w:t>
      </w:r>
      <w:r w:rsidR="00035A47">
        <w:t>,</w:t>
      </w:r>
      <w:r>
        <w:t xml:space="preserve"> create a </w:t>
      </w:r>
      <w:r w:rsidRPr="00035A47">
        <w:rPr>
          <w:b/>
        </w:rPr>
        <w:t>prometheus.yml</w:t>
      </w:r>
      <w:r>
        <w:t xml:space="preserve"> file:</w:t>
      </w:r>
    </w:p>
    <w:p w14:paraId="71686BB8" w14:textId="46BC19FA" w:rsidR="00F441D1" w:rsidRPr="00570C06" w:rsidRDefault="00F441D1" w:rsidP="00570C06">
      <w:pPr>
        <w:pStyle w:val="CTCodeinText"/>
        <w:ind w:left="360"/>
      </w:pPr>
      <w:r w:rsidRPr="003E5270">
        <w:t>vi /etc/prometheus/prometheus.yml</w:t>
      </w:r>
    </w:p>
    <w:p w14:paraId="34CD5BA5" w14:textId="6A134DE2" w:rsidR="00326BC6" w:rsidRDefault="00F441D1" w:rsidP="00035A47">
      <w:pPr>
        <w:pStyle w:val="CTList1"/>
      </w:pPr>
      <w:r>
        <w:t xml:space="preserve">Paste </w:t>
      </w:r>
      <w:r w:rsidR="00035A47">
        <w:t xml:space="preserve">the following </w:t>
      </w:r>
      <w:r>
        <w:t xml:space="preserve">configurations into the </w:t>
      </w:r>
      <w:r w:rsidRPr="00035A47">
        <w:rPr>
          <w:b/>
        </w:rPr>
        <w:t>.yml</w:t>
      </w:r>
      <w:r>
        <w:t xml:space="preserve"> file and save it</w:t>
      </w:r>
      <w:r w:rsidR="00035A47">
        <w:t>:</w:t>
      </w:r>
    </w:p>
    <w:p w14:paraId="791C31C2" w14:textId="77777777" w:rsidR="00F441D1" w:rsidRPr="003E5270" w:rsidRDefault="00F441D1" w:rsidP="003E5270">
      <w:pPr>
        <w:pStyle w:val="CTCodeinText"/>
        <w:ind w:left="360"/>
      </w:pPr>
      <w:r w:rsidRPr="003E5270">
        <w:t># Global config</w:t>
      </w:r>
    </w:p>
    <w:p w14:paraId="49ADD903" w14:textId="77777777" w:rsidR="00F441D1" w:rsidRPr="003E5270" w:rsidRDefault="00F441D1" w:rsidP="003E5270">
      <w:pPr>
        <w:pStyle w:val="CTCodeinText"/>
        <w:ind w:left="360"/>
      </w:pPr>
      <w:r w:rsidRPr="003E5270">
        <w:t>global:</w:t>
      </w:r>
    </w:p>
    <w:p w14:paraId="2D6B138B" w14:textId="77777777" w:rsidR="00F441D1" w:rsidRPr="003E5270" w:rsidRDefault="00F441D1" w:rsidP="003E5270">
      <w:pPr>
        <w:pStyle w:val="CTCodeinText"/>
        <w:ind w:left="360"/>
      </w:pPr>
      <w:r w:rsidRPr="003E5270">
        <w:t xml:space="preserve">  scrape_interval:     15s # Set the scrape interval to every 15 seconds. Default is every 1 minute. </w:t>
      </w:r>
    </w:p>
    <w:p w14:paraId="7FD991F6" w14:textId="77777777" w:rsidR="00F441D1" w:rsidRPr="003E5270" w:rsidRDefault="00F441D1" w:rsidP="003E5270">
      <w:pPr>
        <w:pStyle w:val="CTCodeinText"/>
        <w:ind w:left="360"/>
      </w:pPr>
      <w:r w:rsidRPr="003E5270">
        <w:t xml:space="preserve">  evaluation_interval: 15s # Evaluate rules every 15 seconds. The default is every 1 minute. </w:t>
      </w:r>
    </w:p>
    <w:p w14:paraId="58C17BBC" w14:textId="77777777" w:rsidR="00F441D1" w:rsidRPr="003E5270" w:rsidRDefault="00F441D1" w:rsidP="003E5270">
      <w:pPr>
        <w:pStyle w:val="CTCodeinText"/>
        <w:ind w:left="360"/>
      </w:pPr>
      <w:r w:rsidRPr="003E5270">
        <w:t xml:space="preserve">  scrape_timeout: 15s  # scrape_timeout is set to the global default (10s).</w:t>
      </w:r>
    </w:p>
    <w:p w14:paraId="11B4AE65" w14:textId="77777777" w:rsidR="00F441D1" w:rsidRPr="003E5270" w:rsidRDefault="00F441D1" w:rsidP="003E5270">
      <w:pPr>
        <w:pStyle w:val="CTCodeinText"/>
        <w:ind w:left="360"/>
      </w:pPr>
      <w:r w:rsidRPr="003E5270">
        <w:t># A scrape configuration containing exactly one endpoint to scrape:# Here it's Prometheus itself.</w:t>
      </w:r>
    </w:p>
    <w:p w14:paraId="3DFB724C" w14:textId="77777777" w:rsidR="00DC155B" w:rsidRPr="003E5270" w:rsidRDefault="00DC155B" w:rsidP="003E5270">
      <w:pPr>
        <w:pStyle w:val="CTCodeinText"/>
        <w:ind w:left="360"/>
      </w:pPr>
      <w:r w:rsidRPr="003E5270">
        <w:t>scrape_configs:</w:t>
      </w:r>
    </w:p>
    <w:p w14:paraId="725CB190" w14:textId="77777777" w:rsidR="00DC155B" w:rsidRPr="003E5270" w:rsidRDefault="00DC155B" w:rsidP="003E5270">
      <w:pPr>
        <w:pStyle w:val="CTCodeinText"/>
        <w:ind w:left="360"/>
      </w:pPr>
      <w:r w:rsidRPr="003E5270">
        <w:t xml:space="preserve">  # The job name is added as a label `job=&lt;job_name&gt;` to any timeseries scraped from this config.</w:t>
      </w:r>
    </w:p>
    <w:p w14:paraId="6914C6FD" w14:textId="77777777" w:rsidR="00DC155B" w:rsidRPr="003E5270" w:rsidRDefault="00DC155B" w:rsidP="003E5270">
      <w:pPr>
        <w:pStyle w:val="CTCodeinText"/>
        <w:ind w:left="360"/>
      </w:pPr>
      <w:r w:rsidRPr="003E5270">
        <w:t xml:space="preserve">  - job_name: 'prometheus'</w:t>
      </w:r>
    </w:p>
    <w:p w14:paraId="5D22C47B" w14:textId="77777777" w:rsidR="00DC155B" w:rsidRPr="00DC155B" w:rsidRDefault="00DC155B" w:rsidP="00DC155B">
      <w:pPr>
        <w:pStyle w:val="ListParagraph"/>
        <w:rPr>
          <w:highlight w:val="darkGray"/>
        </w:rPr>
      </w:pPr>
    </w:p>
    <w:p w14:paraId="19D88418" w14:textId="77777777" w:rsidR="00DC155B" w:rsidRPr="003E5270" w:rsidRDefault="00DC155B" w:rsidP="003E5270">
      <w:pPr>
        <w:pStyle w:val="CTCodeinText"/>
        <w:ind w:left="360"/>
      </w:pPr>
      <w:r w:rsidRPr="003E5270">
        <w:t xml:space="preserve">    # metrics_path defaults to '/metrics'</w:t>
      </w:r>
    </w:p>
    <w:p w14:paraId="2250454B" w14:textId="77777777" w:rsidR="00DC155B" w:rsidRPr="003E5270" w:rsidRDefault="00DC155B" w:rsidP="003E5270">
      <w:pPr>
        <w:pStyle w:val="CTCodeinText"/>
        <w:ind w:left="360"/>
      </w:pPr>
      <w:r w:rsidRPr="003E5270">
        <w:t xml:space="preserve">    # scheme defaults to 'http'.</w:t>
      </w:r>
    </w:p>
    <w:p w14:paraId="7C7F070A" w14:textId="77777777" w:rsidR="00DC155B" w:rsidRPr="003E5270" w:rsidRDefault="00DC155B" w:rsidP="003E5270">
      <w:pPr>
        <w:pStyle w:val="CTCodeinText"/>
        <w:ind w:left="360"/>
      </w:pPr>
    </w:p>
    <w:p w14:paraId="303DFEB3" w14:textId="77777777" w:rsidR="00DC155B" w:rsidRPr="003E5270" w:rsidRDefault="00DC155B" w:rsidP="003E5270">
      <w:pPr>
        <w:pStyle w:val="CTCodeinText"/>
        <w:ind w:left="360"/>
      </w:pPr>
      <w:r w:rsidRPr="003E5270">
        <w:t xml:space="preserve">    static_configs:</w:t>
      </w:r>
    </w:p>
    <w:p w14:paraId="5560DA70" w14:textId="75088451" w:rsidR="00DC155B" w:rsidRPr="003E5270" w:rsidRDefault="00DC155B" w:rsidP="003E5270">
      <w:pPr>
        <w:pStyle w:val="CTCodeinText"/>
        <w:ind w:left="360"/>
      </w:pPr>
      <w:r w:rsidRPr="003E5270">
        <w:t xml:space="preserve">    - targets: ['localhost:9090']</w:t>
      </w:r>
    </w:p>
    <w:p w14:paraId="7FA8EA7A" w14:textId="77777777" w:rsidR="00DC155B" w:rsidRPr="003E5270" w:rsidRDefault="00DC155B" w:rsidP="003E5270">
      <w:pPr>
        <w:pStyle w:val="CTCodeinText"/>
        <w:ind w:left="360"/>
      </w:pPr>
      <w:r w:rsidRPr="003E5270">
        <w:t xml:space="preserve">  - job_name: 'mirth'</w:t>
      </w:r>
    </w:p>
    <w:p w14:paraId="0E384AD3" w14:textId="77777777" w:rsidR="00DC155B" w:rsidRPr="003E5270" w:rsidRDefault="00DC155B" w:rsidP="003E5270">
      <w:pPr>
        <w:pStyle w:val="CTCodeinText"/>
        <w:ind w:left="360"/>
      </w:pPr>
    </w:p>
    <w:p w14:paraId="209B47E9" w14:textId="77777777" w:rsidR="00DC155B" w:rsidRPr="003E5270" w:rsidRDefault="00DC155B" w:rsidP="003E5270">
      <w:pPr>
        <w:pStyle w:val="CTCodeinText"/>
        <w:ind w:left="360"/>
      </w:pPr>
      <w:r w:rsidRPr="003E5270">
        <w:t xml:space="preserve">    # metrics_path defaults to '/metrics'</w:t>
      </w:r>
    </w:p>
    <w:p w14:paraId="00228586" w14:textId="77777777" w:rsidR="00DC155B" w:rsidRPr="003E5270" w:rsidRDefault="00DC155B" w:rsidP="003E5270">
      <w:pPr>
        <w:pStyle w:val="CTCodeinText"/>
        <w:ind w:left="360"/>
      </w:pPr>
      <w:r w:rsidRPr="003E5270">
        <w:t xml:space="preserve">    # scheme defaults to 'http'.</w:t>
      </w:r>
    </w:p>
    <w:p w14:paraId="47690AEB" w14:textId="77777777" w:rsidR="00DC155B" w:rsidRPr="003E5270" w:rsidRDefault="00DC155B" w:rsidP="003E5270">
      <w:pPr>
        <w:pStyle w:val="CTCodeinText"/>
        <w:ind w:left="360"/>
      </w:pPr>
    </w:p>
    <w:p w14:paraId="23D4BDC7" w14:textId="77777777" w:rsidR="00DC155B" w:rsidRPr="003E5270" w:rsidRDefault="00DC155B" w:rsidP="003E5270">
      <w:pPr>
        <w:pStyle w:val="CTCodeinText"/>
        <w:ind w:left="360"/>
      </w:pPr>
      <w:r w:rsidRPr="003E5270">
        <w:t xml:space="preserve">    static_configs:</w:t>
      </w:r>
    </w:p>
    <w:p w14:paraId="33814C71" w14:textId="54EA6C46" w:rsidR="00DC155B" w:rsidRPr="00DC155B" w:rsidRDefault="00DC155B" w:rsidP="003E5270">
      <w:pPr>
        <w:pStyle w:val="CTCodeinText"/>
        <w:ind w:left="360"/>
        <w:rPr>
          <w:highlight w:val="darkGray"/>
        </w:rPr>
      </w:pPr>
      <w:r w:rsidRPr="003E5270">
        <w:t xml:space="preserve">    - targets: ['localhost:9140']</w:t>
      </w:r>
    </w:p>
    <w:p w14:paraId="025E5A07" w14:textId="77777777" w:rsidR="00DC155B" w:rsidRPr="003E5270" w:rsidRDefault="00DC155B" w:rsidP="003E5270">
      <w:pPr>
        <w:pStyle w:val="CTCodeinText"/>
        <w:ind w:left="360"/>
      </w:pPr>
      <w:r w:rsidRPr="003E5270">
        <w:t xml:space="preserve">  - job_name: 'node exporter'</w:t>
      </w:r>
    </w:p>
    <w:p w14:paraId="78B08340" w14:textId="77777777" w:rsidR="00DC155B" w:rsidRPr="003E5270" w:rsidRDefault="00DC155B" w:rsidP="003E5270">
      <w:pPr>
        <w:pStyle w:val="CTCodeinText"/>
        <w:ind w:left="360"/>
      </w:pPr>
    </w:p>
    <w:p w14:paraId="26A81DBF" w14:textId="77777777" w:rsidR="00DC155B" w:rsidRPr="003E5270" w:rsidRDefault="00DC155B" w:rsidP="003E5270">
      <w:pPr>
        <w:pStyle w:val="CTCodeinText"/>
        <w:ind w:left="360"/>
      </w:pPr>
      <w:r w:rsidRPr="003E5270">
        <w:t xml:space="preserve">    # metrics_path defaults to '/metrics'</w:t>
      </w:r>
    </w:p>
    <w:p w14:paraId="1A89FDBC" w14:textId="77777777" w:rsidR="00DC155B" w:rsidRPr="003E5270" w:rsidRDefault="00DC155B" w:rsidP="003E5270">
      <w:pPr>
        <w:pStyle w:val="CTCodeinText"/>
        <w:ind w:left="360"/>
      </w:pPr>
      <w:r w:rsidRPr="003E5270">
        <w:t xml:space="preserve">    # scheme defaults to 'http'.</w:t>
      </w:r>
    </w:p>
    <w:p w14:paraId="3AD7C481" w14:textId="77777777" w:rsidR="00DC155B" w:rsidRPr="003E5270" w:rsidRDefault="00DC155B" w:rsidP="003E5270">
      <w:pPr>
        <w:pStyle w:val="CTCodeinText"/>
        <w:ind w:left="360"/>
      </w:pPr>
    </w:p>
    <w:p w14:paraId="029A4CFA" w14:textId="77777777" w:rsidR="00DC155B" w:rsidRPr="003E5270" w:rsidRDefault="00DC155B" w:rsidP="003E5270">
      <w:pPr>
        <w:pStyle w:val="CTCodeinText"/>
        <w:ind w:left="360"/>
      </w:pPr>
      <w:r w:rsidRPr="003E5270">
        <w:t xml:space="preserve">    static_configs:</w:t>
      </w:r>
    </w:p>
    <w:p w14:paraId="0B1BFC03" w14:textId="0AF05A17" w:rsidR="00DC155B" w:rsidRDefault="00DC155B" w:rsidP="00570C06">
      <w:pPr>
        <w:pStyle w:val="CTCodeinText"/>
        <w:ind w:left="360"/>
      </w:pPr>
      <w:r w:rsidRPr="003E5270">
        <w:lastRenderedPageBreak/>
        <w:t xml:space="preserve">    - targets: ['localhost:9100']</w:t>
      </w:r>
    </w:p>
    <w:p w14:paraId="239B0BFB" w14:textId="78421472" w:rsidR="003F2DE3" w:rsidRDefault="00DC155B" w:rsidP="00035A47">
      <w:pPr>
        <w:pStyle w:val="CTList1"/>
      </w:pPr>
      <w:r>
        <w:t>To open port to external connections</w:t>
      </w:r>
      <w:r w:rsidR="00035A47">
        <w:t>,</w:t>
      </w:r>
      <w:r>
        <w:t xml:space="preserve"> type </w:t>
      </w:r>
      <w:r w:rsidR="00035A47">
        <w:t xml:space="preserve">the </w:t>
      </w:r>
      <w:r>
        <w:t>following commands:</w:t>
      </w:r>
    </w:p>
    <w:p w14:paraId="080E8ACC" w14:textId="77777777" w:rsidR="00DC155B" w:rsidRPr="00B0762D" w:rsidRDefault="00DC155B" w:rsidP="00B0762D">
      <w:pPr>
        <w:pStyle w:val="CTCodeinText"/>
        <w:ind w:left="360"/>
      </w:pPr>
      <w:r w:rsidRPr="00B0762D">
        <w:t>firewall-cmd --add-port=9090/tcp --permanent</w:t>
      </w:r>
    </w:p>
    <w:p w14:paraId="1231E5C7" w14:textId="513A6EE0" w:rsidR="00DC155B" w:rsidRPr="00570C06" w:rsidRDefault="00DC155B" w:rsidP="00570C06">
      <w:pPr>
        <w:pStyle w:val="CTCodeinText"/>
        <w:ind w:left="360"/>
        <w:rPr>
          <w:highlight w:val="darkGray"/>
        </w:rPr>
      </w:pPr>
      <w:r w:rsidRPr="00B0762D">
        <w:t>firewall-cmd –reload</w:t>
      </w:r>
    </w:p>
    <w:p w14:paraId="1F938C81" w14:textId="6BEE3EB0" w:rsidR="007958E4" w:rsidRPr="00570C06" w:rsidRDefault="007958E4" w:rsidP="00570C06">
      <w:pPr>
        <w:pStyle w:val="CTList1"/>
      </w:pPr>
      <w:r w:rsidRPr="00570C06">
        <w:t xml:space="preserve">To configure </w:t>
      </w:r>
      <w:r w:rsidR="00035A47" w:rsidRPr="00570C06">
        <w:t xml:space="preserve">Prometheus </w:t>
      </w:r>
      <w:r w:rsidRPr="00570C06">
        <w:t>to run as a service</w:t>
      </w:r>
      <w:r w:rsidR="00035A47">
        <w:t>,</w:t>
      </w:r>
      <w:r w:rsidRPr="00570C06">
        <w:t xml:space="preserve"> </w:t>
      </w:r>
      <w:r w:rsidR="00035A47">
        <w:t xml:space="preserve">create </w:t>
      </w:r>
      <w:r w:rsidRPr="00570C06">
        <w:t>a systemd service file using</w:t>
      </w:r>
      <w:r w:rsidR="00035A47">
        <w:t xml:space="preserve"> the following</w:t>
      </w:r>
      <w:r w:rsidRPr="00570C06">
        <w:t xml:space="preserve"> command:</w:t>
      </w:r>
    </w:p>
    <w:p w14:paraId="7A81F32C" w14:textId="641CD076" w:rsidR="007958E4" w:rsidRPr="00B0762D" w:rsidRDefault="007958E4" w:rsidP="00B0762D">
      <w:pPr>
        <w:pStyle w:val="CTCodeinText"/>
        <w:ind w:left="360"/>
      </w:pPr>
      <w:r w:rsidRPr="00B0762D">
        <w:t>vi /etc/systemd/system/prometheus.service</w:t>
      </w:r>
    </w:p>
    <w:p w14:paraId="665AD5AB" w14:textId="30EB5907" w:rsidR="007958E4" w:rsidRDefault="00035A47" w:rsidP="00035A47">
      <w:pPr>
        <w:pStyle w:val="CTBodyText"/>
        <w:spacing w:before="120"/>
        <w:ind w:left="360"/>
      </w:pPr>
      <w:r>
        <w:t xml:space="preserve">Then </w:t>
      </w:r>
      <w:r w:rsidR="007958E4">
        <w:t xml:space="preserve">paste </w:t>
      </w:r>
      <w:r>
        <w:t xml:space="preserve">the following </w:t>
      </w:r>
      <w:r w:rsidR="007958E4">
        <w:t>code and save the file:</w:t>
      </w:r>
    </w:p>
    <w:p w14:paraId="45276581" w14:textId="77777777" w:rsidR="007958E4" w:rsidRPr="00B0762D" w:rsidRDefault="007958E4" w:rsidP="00B0762D">
      <w:pPr>
        <w:pStyle w:val="CTCodeinText"/>
        <w:ind w:left="360"/>
      </w:pPr>
      <w:r w:rsidRPr="007958E4">
        <w:rPr>
          <w:highlight w:val="darkGray"/>
        </w:rPr>
        <w:t>[</w:t>
      </w:r>
      <w:r w:rsidRPr="00B0762D">
        <w:t>Unit]</w:t>
      </w:r>
    </w:p>
    <w:p w14:paraId="136DDC42" w14:textId="77777777" w:rsidR="007958E4" w:rsidRPr="00B0762D" w:rsidRDefault="007958E4" w:rsidP="00B0762D">
      <w:pPr>
        <w:pStyle w:val="CTCodeinText"/>
        <w:ind w:left="360"/>
      </w:pPr>
      <w:r w:rsidRPr="00B0762D">
        <w:t>Description=Prometheus Time Series Collection and Processing Server</w:t>
      </w:r>
    </w:p>
    <w:p w14:paraId="78A79402" w14:textId="77777777" w:rsidR="007958E4" w:rsidRPr="00B0762D" w:rsidRDefault="007958E4" w:rsidP="00B0762D">
      <w:pPr>
        <w:pStyle w:val="CTCodeinText"/>
        <w:ind w:left="360"/>
      </w:pPr>
      <w:r w:rsidRPr="00B0762D">
        <w:t>Wants=network-online.target</w:t>
      </w:r>
    </w:p>
    <w:p w14:paraId="4FE60E3B" w14:textId="77777777" w:rsidR="007958E4" w:rsidRPr="00B0762D" w:rsidRDefault="007958E4" w:rsidP="00B0762D">
      <w:pPr>
        <w:pStyle w:val="CTCodeinText"/>
        <w:ind w:left="360"/>
      </w:pPr>
      <w:r w:rsidRPr="00B0762D">
        <w:t>After=network-online.target</w:t>
      </w:r>
    </w:p>
    <w:p w14:paraId="47BCD0DD" w14:textId="77777777" w:rsidR="007958E4" w:rsidRPr="007958E4" w:rsidRDefault="007958E4" w:rsidP="007958E4">
      <w:pPr>
        <w:pStyle w:val="ListParagraph"/>
        <w:rPr>
          <w:highlight w:val="darkGray"/>
        </w:rPr>
      </w:pPr>
    </w:p>
    <w:p w14:paraId="31A5898D" w14:textId="77777777" w:rsidR="007958E4" w:rsidRPr="00B0762D" w:rsidRDefault="007958E4" w:rsidP="00B0762D">
      <w:pPr>
        <w:pStyle w:val="CTCodeinText"/>
        <w:ind w:left="360"/>
      </w:pPr>
      <w:r w:rsidRPr="007958E4">
        <w:rPr>
          <w:highlight w:val="darkGray"/>
        </w:rPr>
        <w:t>[</w:t>
      </w:r>
      <w:r w:rsidRPr="00B0762D">
        <w:t>Service]</w:t>
      </w:r>
    </w:p>
    <w:p w14:paraId="369AA2D7" w14:textId="77777777" w:rsidR="007958E4" w:rsidRPr="00B0762D" w:rsidRDefault="007958E4" w:rsidP="00B0762D">
      <w:pPr>
        <w:pStyle w:val="CTCodeinText"/>
        <w:ind w:left="360"/>
      </w:pPr>
      <w:r w:rsidRPr="00B0762D">
        <w:t>User=prometheus</w:t>
      </w:r>
    </w:p>
    <w:p w14:paraId="6565E9EB" w14:textId="77777777" w:rsidR="007958E4" w:rsidRPr="00B0762D" w:rsidRDefault="007958E4" w:rsidP="00B0762D">
      <w:pPr>
        <w:pStyle w:val="CTCodeinText"/>
        <w:ind w:left="360"/>
      </w:pPr>
      <w:r w:rsidRPr="00B0762D">
        <w:t>Group=prometheus</w:t>
      </w:r>
    </w:p>
    <w:p w14:paraId="11CBD815" w14:textId="77777777" w:rsidR="007958E4" w:rsidRPr="00B0762D" w:rsidRDefault="007958E4" w:rsidP="00B0762D">
      <w:pPr>
        <w:pStyle w:val="CTCodeinText"/>
        <w:ind w:left="360"/>
      </w:pPr>
      <w:r w:rsidRPr="00B0762D">
        <w:t>Type=simple</w:t>
      </w:r>
    </w:p>
    <w:p w14:paraId="542D4CD5" w14:textId="77777777" w:rsidR="007958E4" w:rsidRPr="00B0762D" w:rsidRDefault="007958E4" w:rsidP="00B0762D">
      <w:pPr>
        <w:pStyle w:val="CTCodeinText"/>
        <w:ind w:left="360"/>
      </w:pPr>
      <w:r w:rsidRPr="00B0762D">
        <w:t>ExecStart=/usr/local/bin/prometheus \</w:t>
      </w:r>
    </w:p>
    <w:p w14:paraId="68E971DA" w14:textId="77777777" w:rsidR="007958E4" w:rsidRPr="00B0762D" w:rsidRDefault="007958E4" w:rsidP="00B0762D">
      <w:pPr>
        <w:pStyle w:val="CTCodeinText"/>
        <w:ind w:left="360"/>
      </w:pPr>
      <w:r w:rsidRPr="00B0762D">
        <w:t xml:space="preserve">    --config.file /etc/prometheus/prometheus.yml \</w:t>
      </w:r>
    </w:p>
    <w:p w14:paraId="5EC1964E" w14:textId="77777777" w:rsidR="007958E4" w:rsidRPr="00B0762D" w:rsidRDefault="007958E4" w:rsidP="00B0762D">
      <w:pPr>
        <w:pStyle w:val="CTCodeinText"/>
        <w:ind w:left="360"/>
      </w:pPr>
      <w:r w:rsidRPr="00B0762D">
        <w:t xml:space="preserve">    --storage.tsdb.path /var/lib/prometheus/ \</w:t>
      </w:r>
    </w:p>
    <w:p w14:paraId="43B00D92" w14:textId="77777777" w:rsidR="007958E4" w:rsidRPr="00B0762D" w:rsidRDefault="007958E4" w:rsidP="00B0762D">
      <w:pPr>
        <w:pStyle w:val="CTCodeinText"/>
        <w:ind w:left="360"/>
      </w:pPr>
      <w:r w:rsidRPr="00B0762D">
        <w:t xml:space="preserve">    --web.console.templates=/etc/prometheus/consoles \</w:t>
      </w:r>
    </w:p>
    <w:p w14:paraId="54056EB5" w14:textId="77777777" w:rsidR="007958E4" w:rsidRPr="00B0762D" w:rsidRDefault="007958E4" w:rsidP="00B0762D">
      <w:pPr>
        <w:pStyle w:val="CTCodeinText"/>
        <w:ind w:left="360"/>
      </w:pPr>
      <w:r w:rsidRPr="00B0762D">
        <w:t xml:space="preserve">    --web.console.libraries=/etc/prometheus/console_libraries</w:t>
      </w:r>
    </w:p>
    <w:p w14:paraId="6F74F955" w14:textId="77777777" w:rsidR="007958E4" w:rsidRPr="007958E4" w:rsidRDefault="007958E4" w:rsidP="007958E4">
      <w:pPr>
        <w:pStyle w:val="ListParagraph"/>
        <w:rPr>
          <w:highlight w:val="darkGray"/>
        </w:rPr>
      </w:pPr>
    </w:p>
    <w:p w14:paraId="758E1B13" w14:textId="77777777" w:rsidR="007958E4" w:rsidRPr="00B0762D" w:rsidRDefault="007958E4" w:rsidP="00B0762D">
      <w:pPr>
        <w:pStyle w:val="CTCodeinText"/>
        <w:ind w:left="360"/>
      </w:pPr>
      <w:r w:rsidRPr="007958E4">
        <w:rPr>
          <w:highlight w:val="darkGray"/>
        </w:rPr>
        <w:t>[</w:t>
      </w:r>
      <w:r w:rsidRPr="00B0762D">
        <w:t>Install]</w:t>
      </w:r>
    </w:p>
    <w:p w14:paraId="07E24FA3" w14:textId="140E3318" w:rsidR="007958E4" w:rsidRDefault="007958E4" w:rsidP="00570C06">
      <w:pPr>
        <w:pStyle w:val="CTCodeinText"/>
        <w:ind w:left="360"/>
      </w:pPr>
      <w:r w:rsidRPr="00B0762D">
        <w:t>WantedBy=multi-user.target</w:t>
      </w:r>
    </w:p>
    <w:p w14:paraId="1F6A0C89" w14:textId="213094A7" w:rsidR="007958E4" w:rsidRDefault="00035A47" w:rsidP="00570C06">
      <w:pPr>
        <w:pStyle w:val="CTList1"/>
      </w:pPr>
      <w:r>
        <w:t xml:space="preserve">Reload </w:t>
      </w:r>
      <w:r w:rsidR="007958E4">
        <w:t>systemd manager with the following command:</w:t>
      </w:r>
    </w:p>
    <w:p w14:paraId="4FA52B10" w14:textId="2E264AA6" w:rsidR="007958E4" w:rsidRDefault="007958E4" w:rsidP="00570C06">
      <w:pPr>
        <w:pStyle w:val="CTCodeinText"/>
        <w:ind w:left="360"/>
      </w:pPr>
      <w:r w:rsidRPr="00B0762D">
        <w:t>systemctl daemon-reload</w:t>
      </w:r>
    </w:p>
    <w:p w14:paraId="0E71F6B5" w14:textId="7B333ACF" w:rsidR="007958E4" w:rsidRDefault="007958E4" w:rsidP="00570C06">
      <w:pPr>
        <w:pStyle w:val="CTList1"/>
      </w:pPr>
      <w:r>
        <w:t xml:space="preserve">To start and enable </w:t>
      </w:r>
      <w:r w:rsidR="00035A47">
        <w:t xml:space="preserve">Prometheus </w:t>
      </w:r>
      <w:r>
        <w:t>service</w:t>
      </w:r>
      <w:r w:rsidR="00035A47">
        <w:t>,</w:t>
      </w:r>
      <w:r>
        <w:t xml:space="preserve"> use </w:t>
      </w:r>
      <w:r w:rsidR="00035A47">
        <w:t xml:space="preserve">the </w:t>
      </w:r>
      <w:r>
        <w:t>following commands:</w:t>
      </w:r>
    </w:p>
    <w:p w14:paraId="451234D4" w14:textId="4D3D2194" w:rsidR="007958E4" w:rsidRPr="00B0762D" w:rsidRDefault="007958E4" w:rsidP="00B0762D">
      <w:pPr>
        <w:pStyle w:val="CTCodeinText"/>
        <w:ind w:left="360"/>
      </w:pPr>
      <w:r w:rsidRPr="00B0762D">
        <w:t>systemctl start prometheus</w:t>
      </w:r>
    </w:p>
    <w:p w14:paraId="0EAE9DF4" w14:textId="580ACB20" w:rsidR="007958E4" w:rsidRDefault="007958E4" w:rsidP="00570C06">
      <w:pPr>
        <w:pStyle w:val="CTCodeinText"/>
        <w:ind w:left="360"/>
      </w:pPr>
      <w:r w:rsidRPr="00B0762D">
        <w:t>systemctl enable prometheus</w:t>
      </w:r>
    </w:p>
    <w:p w14:paraId="5BEE537C" w14:textId="53B99C08" w:rsidR="007958E4" w:rsidRDefault="007958E4" w:rsidP="00570C06">
      <w:pPr>
        <w:pStyle w:val="CTList1"/>
      </w:pPr>
      <w:r>
        <w:t xml:space="preserve">To check the status of </w:t>
      </w:r>
      <w:r w:rsidR="00C5247E">
        <w:t>service,</w:t>
      </w:r>
      <w:r>
        <w:t xml:space="preserve"> execute </w:t>
      </w:r>
      <w:r w:rsidR="00035A47">
        <w:t xml:space="preserve">the </w:t>
      </w:r>
      <w:r>
        <w:t>following command:</w:t>
      </w:r>
    </w:p>
    <w:p w14:paraId="61059E93" w14:textId="073128A5" w:rsidR="007958E4" w:rsidRPr="00B0762D" w:rsidRDefault="007958E4" w:rsidP="00B0762D">
      <w:pPr>
        <w:pStyle w:val="CTCodeinText"/>
        <w:ind w:left="360"/>
      </w:pPr>
      <w:r w:rsidRPr="00B0762D">
        <w:t>systemctl status Prometheus</w:t>
      </w:r>
    </w:p>
    <w:p w14:paraId="3494FEE4" w14:textId="019E6ACD" w:rsidR="007958E4" w:rsidRPr="007958E4" w:rsidRDefault="007958E4" w:rsidP="00570C06">
      <w:pPr>
        <w:pStyle w:val="CTImageLevel1"/>
        <w:rPr>
          <w:highlight w:val="darkGray"/>
        </w:rPr>
      </w:pPr>
      <w:r w:rsidRPr="007958E4">
        <w:drawing>
          <wp:inline distT="0" distB="0" distL="0" distR="0" wp14:anchorId="3F0DD015" wp14:editId="1B94C3F5">
            <wp:extent cx="5886450" cy="883285"/>
            <wp:effectExtent l="19050" t="19050" r="19050"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883285"/>
                    </a:xfrm>
                    <a:prstGeom prst="rect">
                      <a:avLst/>
                    </a:prstGeom>
                    <a:ln>
                      <a:solidFill>
                        <a:schemeClr val="tx1"/>
                      </a:solidFill>
                    </a:ln>
                  </pic:spPr>
                </pic:pic>
              </a:graphicData>
            </a:graphic>
          </wp:inline>
        </w:drawing>
      </w:r>
    </w:p>
    <w:p w14:paraId="269626A6" w14:textId="0DA8EB5C" w:rsidR="00DC155B" w:rsidRDefault="006869C1" w:rsidP="00570C06">
      <w:pPr>
        <w:pStyle w:val="CTList1"/>
      </w:pPr>
      <w:r>
        <w:t xml:space="preserve">By </w:t>
      </w:r>
      <w:r w:rsidR="00C5247E">
        <w:t>default,</w:t>
      </w:r>
      <w:r>
        <w:t xml:space="preserve"> Prometheus uses port 9090. Check the same using </w:t>
      </w:r>
      <w:r w:rsidR="00035A47">
        <w:t xml:space="preserve">the following </w:t>
      </w:r>
      <w:r>
        <w:t>command</w:t>
      </w:r>
      <w:r w:rsidR="00035A47">
        <w:t>:</w:t>
      </w:r>
    </w:p>
    <w:p w14:paraId="5ADFC45F" w14:textId="70F37D6A" w:rsidR="006869C1" w:rsidRPr="00B0762D" w:rsidRDefault="006869C1" w:rsidP="00B0762D">
      <w:pPr>
        <w:pStyle w:val="CTCodeinText"/>
        <w:ind w:left="360"/>
      </w:pPr>
      <w:r w:rsidRPr="00B0762D">
        <w:t>netstat -tunlp</w:t>
      </w:r>
    </w:p>
    <w:p w14:paraId="7C0F0DCE" w14:textId="575A0157" w:rsidR="00635A6F" w:rsidRDefault="006869C1" w:rsidP="00570C06">
      <w:pPr>
        <w:pStyle w:val="CTImageLevel1"/>
      </w:pPr>
      <w:r>
        <w:drawing>
          <wp:inline distT="0" distB="0" distL="0" distR="0" wp14:anchorId="613BDD27" wp14:editId="4D7E3BBB">
            <wp:extent cx="5886450" cy="2381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238125"/>
                    </a:xfrm>
                    <a:prstGeom prst="rect">
                      <a:avLst/>
                    </a:prstGeom>
                    <a:noFill/>
                    <a:ln>
                      <a:solidFill>
                        <a:schemeClr val="tx1"/>
                      </a:solidFill>
                    </a:ln>
                  </pic:spPr>
                </pic:pic>
              </a:graphicData>
            </a:graphic>
          </wp:inline>
        </w:drawing>
      </w:r>
    </w:p>
    <w:p w14:paraId="1407342B" w14:textId="4DA7E9F0" w:rsidR="00F97E11" w:rsidRDefault="00A01FA5" w:rsidP="00570C06">
      <w:pPr>
        <w:pStyle w:val="Heading2"/>
        <w:rPr>
          <w:rFonts w:eastAsia="Times New Roman"/>
        </w:rPr>
      </w:pPr>
      <w:bookmarkStart w:id="21" w:name="_Incremental_Upgrade_Procedure"/>
      <w:bookmarkStart w:id="22" w:name="_Toc48741146"/>
      <w:bookmarkEnd w:id="21"/>
      <w:r>
        <w:rPr>
          <w:rFonts w:eastAsia="Times New Roman"/>
        </w:rPr>
        <w:t xml:space="preserve">Incremental </w:t>
      </w:r>
      <w:r w:rsidR="00F97E11" w:rsidRPr="00DA3209">
        <w:rPr>
          <w:rFonts w:eastAsia="Times New Roman"/>
        </w:rPr>
        <w:t>Upgrade Procedure</w:t>
      </w:r>
      <w:bookmarkEnd w:id="22"/>
    </w:p>
    <w:p w14:paraId="275C0A80" w14:textId="0EA1DD99" w:rsidR="007A020D" w:rsidRPr="007A020D" w:rsidRDefault="00982E12" w:rsidP="00570C06">
      <w:pPr>
        <w:pStyle w:val="CTBodyText"/>
      </w:pPr>
      <w:r>
        <w:t>F</w:t>
      </w:r>
      <w:r w:rsidR="00035A47">
        <w:t xml:space="preserve">or </w:t>
      </w:r>
      <w:r w:rsidR="007A020D" w:rsidRPr="007A020D">
        <w:t xml:space="preserve">Prometheus </w:t>
      </w:r>
      <w:r w:rsidR="00035A47">
        <w:t>u</w:t>
      </w:r>
      <w:r w:rsidR="00035A47" w:rsidRPr="007A020D">
        <w:t>pgradation</w:t>
      </w:r>
      <w:r>
        <w:t>, perform the following steps</w:t>
      </w:r>
      <w:r w:rsidR="007A020D" w:rsidRPr="007A020D">
        <w:t>:</w:t>
      </w:r>
    </w:p>
    <w:p w14:paraId="44607361" w14:textId="72BEEC14" w:rsidR="00C62349" w:rsidRPr="007A020D" w:rsidRDefault="007A020D" w:rsidP="00A35E74">
      <w:pPr>
        <w:pStyle w:val="CTList1"/>
        <w:numPr>
          <w:ilvl w:val="0"/>
          <w:numId w:val="24"/>
        </w:numPr>
      </w:pPr>
      <w:r w:rsidRPr="007A020D">
        <w:t>Stop all running services</w:t>
      </w:r>
      <w:r>
        <w:t xml:space="preserve"> using</w:t>
      </w:r>
      <w:r w:rsidR="00035A47">
        <w:t xml:space="preserve"> the following</w:t>
      </w:r>
      <w:r>
        <w:t xml:space="preserve"> command:</w:t>
      </w:r>
    </w:p>
    <w:p w14:paraId="336E1AF5" w14:textId="77777777" w:rsidR="007A020D" w:rsidRPr="007A020D" w:rsidRDefault="007A020D" w:rsidP="00570C06">
      <w:pPr>
        <w:pStyle w:val="CTCodeinText"/>
        <w:ind w:left="360"/>
      </w:pPr>
      <w:bookmarkStart w:id="23" w:name="_Hlk47095948"/>
      <w:r w:rsidRPr="007A020D">
        <w:t>systemctl stop prometheus.service</w:t>
      </w:r>
    </w:p>
    <w:bookmarkEnd w:id="23"/>
    <w:p w14:paraId="5748D4D6" w14:textId="0227F17A" w:rsidR="007A020D" w:rsidRPr="00570C06" w:rsidRDefault="007A020D" w:rsidP="00A35E74">
      <w:pPr>
        <w:pStyle w:val="CTList1"/>
        <w:numPr>
          <w:ilvl w:val="0"/>
          <w:numId w:val="24"/>
        </w:numPr>
      </w:pPr>
      <w:r w:rsidRPr="00570C06">
        <w:lastRenderedPageBreak/>
        <w:t xml:space="preserve">Download the Prometheus archive and checksum using </w:t>
      </w:r>
      <w:r w:rsidR="00035A47">
        <w:t xml:space="preserve">the following </w:t>
      </w:r>
      <w:r w:rsidRPr="00570C06">
        <w:t>command:</w:t>
      </w:r>
    </w:p>
    <w:p w14:paraId="007E9E36" w14:textId="0EB2E59A" w:rsidR="007A020D" w:rsidRPr="007A020D" w:rsidRDefault="007A020D" w:rsidP="00570C06">
      <w:pPr>
        <w:pStyle w:val="CTCodeinText"/>
        <w:ind w:left="360"/>
      </w:pPr>
      <w:r w:rsidRPr="007A020D">
        <w:t>wget https://github.com/prometheus/prometheus/releases/download/v2.19.2/prometheus-2.19.2.linux-amd64.tar.gz</w:t>
      </w:r>
    </w:p>
    <w:p w14:paraId="3ED344B8" w14:textId="7BAE189F" w:rsidR="007A020D" w:rsidRPr="00570C06" w:rsidRDefault="007A020D" w:rsidP="00A35E74">
      <w:pPr>
        <w:pStyle w:val="CTList1"/>
        <w:numPr>
          <w:ilvl w:val="0"/>
          <w:numId w:val="24"/>
        </w:numPr>
      </w:pPr>
      <w:r w:rsidRPr="00570C06">
        <w:t>Now, unpack the archive</w:t>
      </w:r>
      <w:r w:rsidR="00C62349" w:rsidRPr="00570C06">
        <w:t>:</w:t>
      </w:r>
    </w:p>
    <w:p w14:paraId="02D2E12A" w14:textId="36C0B6FA" w:rsidR="007A020D" w:rsidRPr="007A020D" w:rsidRDefault="007A020D" w:rsidP="00570C06">
      <w:pPr>
        <w:pStyle w:val="CTCodeinText"/>
        <w:ind w:left="360"/>
      </w:pPr>
      <w:r w:rsidRPr="007A020D">
        <w:t>tar -xvf prometheus-2.19.2.linux-amd64.tar.gz</w:t>
      </w:r>
    </w:p>
    <w:p w14:paraId="6F14ACBF" w14:textId="027B7540" w:rsidR="007A020D" w:rsidRPr="007A020D" w:rsidRDefault="007A020D" w:rsidP="00570C06">
      <w:pPr>
        <w:pStyle w:val="CTCodeinText"/>
        <w:ind w:left="360"/>
      </w:pPr>
      <w:r w:rsidRPr="007A020D">
        <w:t>cd prometheus-2.19.2.linux-amd64/</w:t>
      </w:r>
    </w:p>
    <w:p w14:paraId="71F71C6D" w14:textId="60F37556" w:rsidR="007A020D" w:rsidRPr="00570C06" w:rsidRDefault="007A020D" w:rsidP="00A35E74">
      <w:pPr>
        <w:pStyle w:val="CTList1"/>
        <w:numPr>
          <w:ilvl w:val="0"/>
          <w:numId w:val="24"/>
        </w:numPr>
      </w:pPr>
      <w:r w:rsidRPr="00570C06">
        <w:t xml:space="preserve">Copy the prometheus and promtool executables to the </w:t>
      </w:r>
      <w:r w:rsidRPr="00035A47">
        <w:rPr>
          <w:b/>
        </w:rPr>
        <w:t>/usr/local/bin</w:t>
      </w:r>
      <w:r w:rsidRPr="00570C06">
        <w:t xml:space="preserve"> directory</w:t>
      </w:r>
      <w:r w:rsidR="00C62349" w:rsidRPr="00570C06">
        <w:t>:</w:t>
      </w:r>
    </w:p>
    <w:p w14:paraId="300A75E3" w14:textId="69AA8930" w:rsidR="007A020D" w:rsidRPr="007A020D" w:rsidRDefault="007A020D" w:rsidP="00570C06">
      <w:pPr>
        <w:pStyle w:val="CTCodeinText"/>
        <w:ind w:left="360"/>
      </w:pPr>
      <w:r w:rsidRPr="007A020D">
        <w:t>cp prometheus-2.19.2.linux-amd64/{prometheus,promtool} /usr/local/bin/</w:t>
      </w:r>
    </w:p>
    <w:p w14:paraId="1C595BB6" w14:textId="33607E0D" w:rsidR="007A020D" w:rsidRPr="007A020D" w:rsidRDefault="007A020D" w:rsidP="00570C06">
      <w:pPr>
        <w:pStyle w:val="CTCodeinText"/>
        <w:ind w:left="360"/>
      </w:pPr>
      <w:r w:rsidRPr="007A020D">
        <w:t>chown root /usr/local/bin/{prometheus,promtool}</w:t>
      </w:r>
    </w:p>
    <w:p w14:paraId="4DFBD6F1" w14:textId="2173AFA2" w:rsidR="007A020D" w:rsidRPr="00570C06" w:rsidRDefault="007A020D" w:rsidP="00A35E74">
      <w:pPr>
        <w:pStyle w:val="CTList1"/>
        <w:numPr>
          <w:ilvl w:val="0"/>
          <w:numId w:val="24"/>
        </w:numPr>
      </w:pPr>
      <w:r w:rsidRPr="00570C06">
        <w:t>Restart all the services:</w:t>
      </w:r>
    </w:p>
    <w:p w14:paraId="5171BB88" w14:textId="77777777" w:rsidR="007A020D" w:rsidRPr="007A020D" w:rsidRDefault="007A020D" w:rsidP="00570C06">
      <w:pPr>
        <w:pStyle w:val="CTCodeinText"/>
        <w:ind w:left="360"/>
      </w:pPr>
      <w:r w:rsidRPr="007A020D">
        <w:t>systemctl daemon-reload</w:t>
      </w:r>
    </w:p>
    <w:p w14:paraId="13344466" w14:textId="77777777" w:rsidR="007A020D" w:rsidRPr="007A020D" w:rsidRDefault="007A020D" w:rsidP="00570C06">
      <w:pPr>
        <w:pStyle w:val="CTCodeinText"/>
        <w:ind w:left="360"/>
      </w:pPr>
      <w:r w:rsidRPr="007A020D">
        <w:t>systemctl start prometheus</w:t>
      </w:r>
    </w:p>
    <w:p w14:paraId="5730B76C" w14:textId="50D14A10" w:rsidR="007A020D" w:rsidRDefault="007A020D" w:rsidP="00570C06">
      <w:pPr>
        <w:pStyle w:val="CTCodeinText"/>
        <w:ind w:left="360"/>
      </w:pPr>
      <w:r w:rsidRPr="007A020D">
        <w:t xml:space="preserve">systemctl enable </w:t>
      </w:r>
      <w:r w:rsidR="003948FC">
        <w:t>Prometheus</w:t>
      </w:r>
    </w:p>
    <w:p w14:paraId="312AF8E7" w14:textId="64D1960E" w:rsidR="007A020D" w:rsidRDefault="007A020D" w:rsidP="00F40AF2">
      <w:pPr>
        <w:pStyle w:val="CTBodyText"/>
        <w:spacing w:before="240"/>
      </w:pPr>
      <w:r w:rsidRPr="00035A47">
        <w:rPr>
          <w:b/>
        </w:rPr>
        <w:t>Grafana Upgradation</w:t>
      </w:r>
      <w:r w:rsidRPr="007A020D">
        <w:t>:</w:t>
      </w:r>
    </w:p>
    <w:p w14:paraId="6835F7AD" w14:textId="07AE3ABA" w:rsidR="008F2176" w:rsidRDefault="008F2176" w:rsidP="00F40AF2">
      <w:pPr>
        <w:pStyle w:val="CTBodyText"/>
      </w:pPr>
      <w:r w:rsidRPr="00D43331">
        <w:t>Before upgrading</w:t>
      </w:r>
      <w:r w:rsidR="00280B33">
        <w:t>,</w:t>
      </w:r>
      <w:r w:rsidRPr="00D43331">
        <w:t xml:space="preserve"> backup of Grafana database can be taken. This will ensure that you can always rollback to your previous version. This can be done by taking backup of </w:t>
      </w:r>
      <w:r w:rsidRPr="00280B33">
        <w:rPr>
          <w:b/>
        </w:rPr>
        <w:t>grafana.db</w:t>
      </w:r>
      <w:r w:rsidRPr="00D43331">
        <w:t xml:space="preserve"> file. This is usually located at </w:t>
      </w:r>
      <w:r w:rsidRPr="00280B33">
        <w:rPr>
          <w:b/>
        </w:rPr>
        <w:t>/var/lib/grafana/grafana.db</w:t>
      </w:r>
      <w:r w:rsidRPr="00D43331">
        <w:t xml:space="preserve"> on Unix systems. If you are unsure what database you use and where it is stored check you</w:t>
      </w:r>
      <w:r w:rsidR="00C81C64">
        <w:t>r</w:t>
      </w:r>
      <w:r w:rsidRPr="00D43331">
        <w:t xml:space="preserve"> </w:t>
      </w:r>
      <w:r w:rsidR="00280B33" w:rsidRPr="00D43331">
        <w:t xml:space="preserve">Grafana </w:t>
      </w:r>
      <w:r w:rsidRPr="00D43331">
        <w:t>configuration file. If you</w:t>
      </w:r>
      <w:r w:rsidR="00280B33">
        <w:t xml:space="preserve"> have</w:t>
      </w:r>
      <w:r w:rsidRPr="00D43331">
        <w:t xml:space="preserve"> installed </w:t>
      </w:r>
      <w:r w:rsidR="00280B33" w:rsidRPr="00D43331">
        <w:t xml:space="preserve">Grafana </w:t>
      </w:r>
      <w:r w:rsidRPr="00D43331">
        <w:t>to custom location using a binary tar/zip</w:t>
      </w:r>
      <w:r w:rsidR="00280B33">
        <w:t>,</w:t>
      </w:r>
      <w:r w:rsidRPr="00D43331">
        <w:t xml:space="preserve"> it is usually in </w:t>
      </w:r>
      <w:r w:rsidRPr="00280B33">
        <w:rPr>
          <w:b/>
        </w:rPr>
        <w:t>&lt;grafana_install_dir&gt;/data</w:t>
      </w:r>
      <w:r w:rsidRPr="00D43331">
        <w:t>.</w:t>
      </w:r>
    </w:p>
    <w:p w14:paraId="67CFCE81" w14:textId="6E2590C6" w:rsidR="00280B33" w:rsidRDefault="00C81C64" w:rsidP="00A35E74">
      <w:pPr>
        <w:pStyle w:val="CTList1"/>
        <w:numPr>
          <w:ilvl w:val="0"/>
          <w:numId w:val="25"/>
        </w:numPr>
      </w:pPr>
      <w:r>
        <w:t>To s</w:t>
      </w:r>
      <w:r w:rsidR="003D5A90">
        <w:t xml:space="preserve">top </w:t>
      </w:r>
      <w:r w:rsidR="00280B33">
        <w:t xml:space="preserve">Grafana </w:t>
      </w:r>
      <w:r w:rsidR="003D5A90">
        <w:t>service</w:t>
      </w:r>
      <w:r>
        <w:t>, use the following command</w:t>
      </w:r>
      <w:r w:rsidR="003D5A90">
        <w:t>:</w:t>
      </w:r>
    </w:p>
    <w:p w14:paraId="596CDBE0" w14:textId="625812A2" w:rsidR="003D5A90" w:rsidRPr="003D5A90" w:rsidRDefault="003D5A90" w:rsidP="00280B33">
      <w:pPr>
        <w:pStyle w:val="CTCodeinText"/>
        <w:ind w:left="360"/>
      </w:pPr>
      <w:r>
        <w:t xml:space="preserve"> </w:t>
      </w:r>
      <w:r w:rsidRPr="003D5A90">
        <w:t xml:space="preserve">systemctl stop </w:t>
      </w:r>
      <w:r>
        <w:t>grafana-server</w:t>
      </w:r>
      <w:r w:rsidRPr="003D5A90">
        <w:t>.service</w:t>
      </w:r>
    </w:p>
    <w:p w14:paraId="309A561C" w14:textId="0E402F67" w:rsidR="00C8650E" w:rsidRDefault="000F7915" w:rsidP="00F40AF2">
      <w:pPr>
        <w:pStyle w:val="CTList1"/>
      </w:pPr>
      <w:r w:rsidRPr="00C8650E">
        <w:t xml:space="preserve">Follow the same installation steps mentioned in section </w:t>
      </w:r>
      <w:hyperlink w:anchor="_Deployment_Procedure" w:history="1">
        <w:r w:rsidRPr="00697711">
          <w:rPr>
            <w:rStyle w:val="Hyperlink"/>
          </w:rPr>
          <w:t>3.4</w:t>
        </w:r>
      </w:hyperlink>
      <w:r w:rsidRPr="00C8650E">
        <w:t xml:space="preserve"> (</w:t>
      </w:r>
      <w:r w:rsidR="00697711">
        <w:t xml:space="preserve">for setting up </w:t>
      </w:r>
      <w:r w:rsidRPr="00C8650E">
        <w:t>Grafana)</w:t>
      </w:r>
      <w:r w:rsidR="00C8650E" w:rsidRPr="00C8650E">
        <w:t xml:space="preserve"> and execute </w:t>
      </w:r>
      <w:r w:rsidR="00C8650E" w:rsidRPr="00697711">
        <w:rPr>
          <w:b/>
        </w:rPr>
        <w:t>yum install</w:t>
      </w:r>
      <w:r w:rsidR="00C8650E" w:rsidRPr="00C8650E">
        <w:t xml:space="preserve"> </w:t>
      </w:r>
      <w:r w:rsidR="00697711">
        <w:t xml:space="preserve">command </w:t>
      </w:r>
      <w:r w:rsidR="00C8650E" w:rsidRPr="00C8650E">
        <w:t>with new package</w:t>
      </w:r>
      <w:r w:rsidR="00C8650E">
        <w:t>:</w:t>
      </w:r>
    </w:p>
    <w:p w14:paraId="278C9178" w14:textId="2C15DBB4" w:rsidR="003D5A90" w:rsidRPr="003D5A90" w:rsidRDefault="003D5A90" w:rsidP="00F40AF2">
      <w:pPr>
        <w:pStyle w:val="CTCodeinText"/>
        <w:ind w:left="360"/>
      </w:pPr>
      <w:r w:rsidRPr="003D5A90">
        <w:t xml:space="preserve">sudo yum update </w:t>
      </w:r>
      <w:r>
        <w:t>Grafana</w:t>
      </w:r>
    </w:p>
    <w:p w14:paraId="78E4B2FD" w14:textId="4F674135" w:rsidR="003D5A90" w:rsidRDefault="00C81C64" w:rsidP="00F40AF2">
      <w:pPr>
        <w:pStyle w:val="CTList1"/>
      </w:pPr>
      <w:r>
        <w:t>To r</w:t>
      </w:r>
      <w:r w:rsidR="003D5A90">
        <w:t xml:space="preserve">estart </w:t>
      </w:r>
      <w:r w:rsidR="00697711">
        <w:t xml:space="preserve">Grafana </w:t>
      </w:r>
      <w:r w:rsidR="003D5A90">
        <w:t>service</w:t>
      </w:r>
      <w:r>
        <w:t>, use the following commands</w:t>
      </w:r>
      <w:r w:rsidR="00697711">
        <w:t>:</w:t>
      </w:r>
    </w:p>
    <w:p w14:paraId="577B9CB0" w14:textId="236BC802" w:rsidR="003D5A90" w:rsidRPr="007A020D" w:rsidRDefault="003D5A90" w:rsidP="00F40AF2">
      <w:pPr>
        <w:pStyle w:val="CTCodeinText"/>
        <w:ind w:left="360"/>
      </w:pPr>
      <w:r w:rsidRPr="007A020D">
        <w:t>systemctl daemon-reload</w:t>
      </w:r>
    </w:p>
    <w:p w14:paraId="3C36E7E0" w14:textId="7D0D8841" w:rsidR="003D5A90" w:rsidRPr="007A020D" w:rsidRDefault="003D5A90" w:rsidP="00F40AF2">
      <w:pPr>
        <w:pStyle w:val="CTCodeinText"/>
        <w:ind w:left="360"/>
      </w:pPr>
      <w:r w:rsidRPr="007A020D">
        <w:t xml:space="preserve">systemctl start </w:t>
      </w:r>
      <w:r>
        <w:t>grafana-server.service</w:t>
      </w:r>
    </w:p>
    <w:p w14:paraId="216A5159" w14:textId="267BB9F8" w:rsidR="003D5A90" w:rsidRDefault="003D5A90" w:rsidP="00F40AF2">
      <w:pPr>
        <w:pStyle w:val="CTCodeinText"/>
        <w:ind w:left="360"/>
      </w:pPr>
      <w:r w:rsidRPr="007A020D">
        <w:t xml:space="preserve">systemctl enable </w:t>
      </w:r>
      <w:r>
        <w:t>grafana-server.service</w:t>
      </w:r>
    </w:p>
    <w:p w14:paraId="3584B3B0" w14:textId="77777777" w:rsidR="003D5A90" w:rsidRDefault="003D5A90" w:rsidP="003D5A90">
      <w:pPr>
        <w:pStyle w:val="CTBodyText"/>
        <w:spacing w:after="120"/>
        <w:ind w:left="720"/>
        <w:rPr>
          <w:color w:val="000000" w:themeColor="text1"/>
        </w:rPr>
      </w:pPr>
    </w:p>
    <w:p w14:paraId="4A002089" w14:textId="0146E3D1" w:rsidR="003D5A90" w:rsidRPr="00C8650E" w:rsidRDefault="003D5A90" w:rsidP="003D5A90">
      <w:pPr>
        <w:pStyle w:val="CTBodyText"/>
        <w:spacing w:after="120"/>
        <w:rPr>
          <w:color w:val="000000" w:themeColor="text1"/>
        </w:rPr>
      </w:pPr>
    </w:p>
    <w:p w14:paraId="3E590B1F" w14:textId="70C8B2B4" w:rsidR="001F310B" w:rsidRPr="00DA3209" w:rsidRDefault="00A75D01" w:rsidP="00F40AF2">
      <w:pPr>
        <w:pStyle w:val="Heading1"/>
        <w:rPr>
          <w:rStyle w:val="Heading1Char"/>
          <w:rFonts w:asciiTheme="minorHAnsi" w:hAnsiTheme="minorHAnsi" w:cstheme="minorHAnsi"/>
        </w:rPr>
      </w:pPr>
      <w:bookmarkStart w:id="24" w:name="_Toc48741147"/>
      <w:r w:rsidRPr="00DA3209">
        <w:lastRenderedPageBreak/>
        <w:t xml:space="preserve">Post </w:t>
      </w:r>
      <w:r w:rsidR="00203C02" w:rsidRPr="00DA3209">
        <w:t>Deployment</w:t>
      </w:r>
      <w:bookmarkEnd w:id="24"/>
      <w:r w:rsidR="001F310B" w:rsidRPr="00DA3209">
        <w:t xml:space="preserve"> </w:t>
      </w:r>
    </w:p>
    <w:p w14:paraId="6DB66930" w14:textId="3D338506" w:rsidR="00A75D01" w:rsidRPr="00DA3209" w:rsidRDefault="00854C80" w:rsidP="00F40AF2">
      <w:pPr>
        <w:pStyle w:val="Heading2"/>
      </w:pPr>
      <w:bookmarkStart w:id="25" w:name="_Toc48741148"/>
      <w:r w:rsidRPr="00F40AF2">
        <w:t>Configuration</w:t>
      </w:r>
      <w:bookmarkEnd w:id="25"/>
    </w:p>
    <w:p w14:paraId="3C223B6D" w14:textId="77777777" w:rsidR="00697711" w:rsidRDefault="00A544B0" w:rsidP="00F40AF2">
      <w:pPr>
        <w:pStyle w:val="CTBodyText"/>
        <w:rPr>
          <w:b/>
        </w:rPr>
      </w:pPr>
      <w:r w:rsidRPr="00A544B0">
        <w:rPr>
          <w:b/>
        </w:rPr>
        <w:t>Prometheus Configuration:</w:t>
      </w:r>
    </w:p>
    <w:p w14:paraId="7C831E21" w14:textId="473D7056" w:rsidR="00854C80" w:rsidRDefault="00AF63FE" w:rsidP="00F40AF2">
      <w:pPr>
        <w:pStyle w:val="CTBodyText"/>
      </w:pPr>
      <w:r>
        <w:t xml:space="preserve">To scrape metrics from </w:t>
      </w:r>
      <w:r w:rsidRPr="00AF63FE">
        <w:t>Mirth Exporter</w:t>
      </w:r>
      <w:r>
        <w:t xml:space="preserve"> and Node Exporter, configure </w:t>
      </w:r>
      <w:r w:rsidRPr="00697711">
        <w:rPr>
          <w:b/>
        </w:rPr>
        <w:t>prometheus.yml</w:t>
      </w:r>
      <w:r>
        <w:t xml:space="preserve"> file by performing the following steps</w:t>
      </w:r>
      <w:r w:rsidR="004708CF">
        <w:t>:</w:t>
      </w:r>
    </w:p>
    <w:p w14:paraId="37602D2F" w14:textId="478BD42E" w:rsidR="00652CBD" w:rsidRDefault="004708CF" w:rsidP="00A35E74">
      <w:pPr>
        <w:pStyle w:val="CTList1"/>
        <w:numPr>
          <w:ilvl w:val="0"/>
          <w:numId w:val="26"/>
        </w:numPr>
      </w:pPr>
      <w:r>
        <w:t xml:space="preserve">Open </w:t>
      </w:r>
      <w:r w:rsidRPr="00697711">
        <w:rPr>
          <w:b/>
        </w:rPr>
        <w:t>prometheus.yml</w:t>
      </w:r>
      <w:r>
        <w:t xml:space="preserve"> file using </w:t>
      </w:r>
      <w:r w:rsidR="00697711">
        <w:t xml:space="preserve">the following </w:t>
      </w:r>
      <w:r>
        <w:t>command</w:t>
      </w:r>
      <w:r w:rsidR="00697711">
        <w:t>:</w:t>
      </w:r>
      <w:r>
        <w:t xml:space="preserve"> </w:t>
      </w:r>
    </w:p>
    <w:p w14:paraId="7E7690B5" w14:textId="23699E63" w:rsidR="004708CF" w:rsidRPr="00F40AF2" w:rsidRDefault="004708CF" w:rsidP="00F40AF2">
      <w:pPr>
        <w:pStyle w:val="CTCodeinText"/>
        <w:ind w:left="360"/>
      </w:pPr>
      <w:r w:rsidRPr="00F40AF2">
        <w:t>vi /etc/prometheus/prometheus.yml</w:t>
      </w:r>
    </w:p>
    <w:p w14:paraId="7FCD6A50" w14:textId="1B0B642B" w:rsidR="004708CF" w:rsidRPr="004708CF" w:rsidRDefault="004708CF" w:rsidP="00F40AF2">
      <w:pPr>
        <w:pStyle w:val="CTList1"/>
      </w:pPr>
      <w:r w:rsidRPr="004708CF">
        <w:t xml:space="preserve">Add </w:t>
      </w:r>
      <w:r w:rsidR="00697711">
        <w:t>the following</w:t>
      </w:r>
      <w:r w:rsidR="00697711" w:rsidRPr="004708CF">
        <w:t xml:space="preserve"> </w:t>
      </w:r>
      <w:r w:rsidRPr="004708CF">
        <w:t xml:space="preserve">lines to </w:t>
      </w:r>
      <w:r w:rsidRPr="00697711">
        <w:rPr>
          <w:b/>
        </w:rPr>
        <w:t>prometheus.yml</w:t>
      </w:r>
      <w:r w:rsidRPr="004708CF">
        <w:t xml:space="preserve"> file</w:t>
      </w:r>
      <w:r w:rsidR="00697711">
        <w:t>:</w:t>
      </w:r>
    </w:p>
    <w:p w14:paraId="18C42323" w14:textId="77777777" w:rsidR="004708CF" w:rsidRPr="00F40AF2" w:rsidRDefault="004708CF" w:rsidP="00F40AF2">
      <w:pPr>
        <w:pStyle w:val="CTCodeinText"/>
        <w:ind w:left="360"/>
      </w:pPr>
      <w:r w:rsidRPr="00F40AF2">
        <w:t xml:space="preserve">  - job_name: 'mirth'</w:t>
      </w:r>
    </w:p>
    <w:p w14:paraId="3E6410F3" w14:textId="77777777" w:rsidR="004708CF" w:rsidRPr="00F40AF2" w:rsidRDefault="004708CF" w:rsidP="00F40AF2">
      <w:pPr>
        <w:pStyle w:val="CTCodeinText"/>
        <w:ind w:left="360"/>
      </w:pPr>
      <w:r w:rsidRPr="00F40AF2">
        <w:t xml:space="preserve">    static_configs:</w:t>
      </w:r>
    </w:p>
    <w:p w14:paraId="1FEB1BC3" w14:textId="77777777" w:rsidR="004708CF" w:rsidRPr="00F40AF2" w:rsidRDefault="004708CF" w:rsidP="00F40AF2">
      <w:pPr>
        <w:pStyle w:val="CTCodeinText"/>
        <w:ind w:left="360"/>
      </w:pPr>
      <w:r w:rsidRPr="00F40AF2">
        <w:t xml:space="preserve">    - targets: ['localhost:9140']</w:t>
      </w:r>
    </w:p>
    <w:p w14:paraId="1994C762" w14:textId="77777777" w:rsidR="004708CF" w:rsidRPr="00F40AF2" w:rsidRDefault="004708CF" w:rsidP="00F40AF2">
      <w:pPr>
        <w:pStyle w:val="CTCodeinText"/>
        <w:ind w:left="360"/>
      </w:pPr>
      <w:r w:rsidRPr="00F40AF2">
        <w:t xml:space="preserve">  - job_name: 'node exporter'</w:t>
      </w:r>
    </w:p>
    <w:p w14:paraId="0C87C2B7" w14:textId="77777777" w:rsidR="004708CF" w:rsidRPr="00F40AF2" w:rsidRDefault="004708CF" w:rsidP="00F40AF2">
      <w:pPr>
        <w:pStyle w:val="CTCodeinText"/>
        <w:ind w:left="360"/>
      </w:pPr>
      <w:r w:rsidRPr="00F40AF2">
        <w:t xml:space="preserve">    static_configs:</w:t>
      </w:r>
    </w:p>
    <w:p w14:paraId="4F459C6E" w14:textId="77777777" w:rsidR="004708CF" w:rsidRPr="00F40AF2" w:rsidRDefault="004708CF" w:rsidP="00F40AF2">
      <w:pPr>
        <w:pStyle w:val="CTCodeinText"/>
        <w:ind w:left="360"/>
      </w:pPr>
      <w:r w:rsidRPr="00F40AF2">
        <w:t xml:space="preserve">    - targets: ['localhost:9100']</w:t>
      </w:r>
    </w:p>
    <w:p w14:paraId="53CA0544" w14:textId="1765E22C" w:rsidR="004708CF" w:rsidRDefault="0043437D" w:rsidP="00F40AF2">
      <w:pPr>
        <w:pStyle w:val="CTList1"/>
      </w:pPr>
      <w:r>
        <w:t>Save the file</w:t>
      </w:r>
      <w:r w:rsidR="00697711">
        <w:t>.</w:t>
      </w:r>
    </w:p>
    <w:p w14:paraId="06CFC6DE" w14:textId="77777777" w:rsidR="00697711" w:rsidRDefault="00A544B0" w:rsidP="00F40AF2">
      <w:pPr>
        <w:pStyle w:val="CTBodyText"/>
        <w:rPr>
          <w:b/>
        </w:rPr>
      </w:pPr>
      <w:r>
        <w:rPr>
          <w:b/>
        </w:rPr>
        <w:t xml:space="preserve">Mirth </w:t>
      </w:r>
      <w:r w:rsidRPr="00A544B0">
        <w:rPr>
          <w:b/>
        </w:rPr>
        <w:t>Dashboard Configuration on Grafana:</w:t>
      </w:r>
    </w:p>
    <w:p w14:paraId="1D8C5718" w14:textId="1F0E7FB1" w:rsidR="00A544B0" w:rsidRDefault="003F0908" w:rsidP="00F40AF2">
      <w:pPr>
        <w:pStyle w:val="CTBodyText"/>
      </w:pPr>
      <w:r>
        <w:t>T</w:t>
      </w:r>
      <w:r w:rsidR="00697711">
        <w:t xml:space="preserve">o configure </w:t>
      </w:r>
      <w:r w:rsidR="00A544B0">
        <w:t>Mirth Dashboard</w:t>
      </w:r>
      <w:r>
        <w:t xml:space="preserve">, </w:t>
      </w:r>
      <w:r w:rsidR="004B4C06">
        <w:t>perform</w:t>
      </w:r>
      <w:r>
        <w:t xml:space="preserve"> the following steps</w:t>
      </w:r>
      <w:r w:rsidR="00697711">
        <w:t>:</w:t>
      </w:r>
      <w:r w:rsidR="00A544B0">
        <w:t xml:space="preserve"> </w:t>
      </w:r>
    </w:p>
    <w:p w14:paraId="2D1C4154" w14:textId="4FE62D3A" w:rsidR="00A544B0" w:rsidRDefault="00A544B0" w:rsidP="00A35E74">
      <w:pPr>
        <w:pStyle w:val="CTList1"/>
        <w:numPr>
          <w:ilvl w:val="0"/>
          <w:numId w:val="27"/>
        </w:numPr>
      </w:pPr>
      <w:r>
        <w:t xml:space="preserve">Login to Grafana using </w:t>
      </w:r>
      <w:r w:rsidR="00697711">
        <w:t xml:space="preserve">the URL </w:t>
      </w:r>
      <w:hyperlink r:id="rId25" w:history="1">
        <w:r w:rsidRPr="006158F2">
          <w:rPr>
            <w:rStyle w:val="Hyperlink"/>
          </w:rPr>
          <w:t>http://localhost:3000</w:t>
        </w:r>
      </w:hyperlink>
      <w:r>
        <w:t xml:space="preserve"> or http://&lt;server ip</w:t>
      </w:r>
      <w:r w:rsidR="00697711">
        <w:t>,</w:t>
      </w:r>
      <w:r>
        <w:t xml:space="preserve"> where Grafana is installed&gt;:3000</w:t>
      </w:r>
      <w:r w:rsidR="00697711">
        <w:t>.</w:t>
      </w:r>
    </w:p>
    <w:p w14:paraId="3126AF24" w14:textId="26747CE2" w:rsidR="00A544B0" w:rsidRDefault="00A544B0" w:rsidP="00F40AF2">
      <w:pPr>
        <w:pStyle w:val="CTList1"/>
      </w:pPr>
      <w:r>
        <w:t xml:space="preserve">Default </w:t>
      </w:r>
      <w:r w:rsidR="00697711">
        <w:t xml:space="preserve">username </w:t>
      </w:r>
      <w:r>
        <w:t>and password is admin</w:t>
      </w:r>
      <w:r w:rsidR="00697711">
        <w:t xml:space="preserve">, login </w:t>
      </w:r>
      <w:r>
        <w:t xml:space="preserve">using </w:t>
      </w:r>
      <w:r w:rsidR="00697711">
        <w:t xml:space="preserve">the </w:t>
      </w:r>
      <w:r>
        <w:t>same credentials</w:t>
      </w:r>
      <w:r w:rsidR="00697711">
        <w:t>.</w:t>
      </w:r>
    </w:p>
    <w:p w14:paraId="10496CD2" w14:textId="3DE5D61D" w:rsidR="00A544B0" w:rsidRDefault="0093474F" w:rsidP="00F40AF2">
      <w:pPr>
        <w:pStyle w:val="CTList1"/>
      </w:pPr>
      <w:r>
        <w:t xml:space="preserve">Go to </w:t>
      </w:r>
      <w:r w:rsidRPr="0093474F">
        <w:rPr>
          <w:b/>
        </w:rPr>
        <w:t>Dashboard</w:t>
      </w:r>
      <w:r>
        <w:t xml:space="preserve"> </w:t>
      </w:r>
      <w:r w:rsidRPr="0093474F">
        <w:sym w:font="Wingdings" w:char="F0E0"/>
      </w:r>
      <w:r>
        <w:t xml:space="preserve">  </w:t>
      </w:r>
      <w:r w:rsidRPr="0093474F">
        <w:rPr>
          <w:b/>
        </w:rPr>
        <w:t>Manage</w:t>
      </w:r>
      <w:r>
        <w:t xml:space="preserve">. </w:t>
      </w:r>
      <w:r w:rsidR="009116A6">
        <w:t xml:space="preserve">Click </w:t>
      </w:r>
      <w:r w:rsidRPr="0093474F">
        <w:rPr>
          <w:b/>
        </w:rPr>
        <w:t>New folder</w:t>
      </w:r>
      <w:r>
        <w:t xml:space="preserve"> </w:t>
      </w:r>
      <w:r w:rsidR="0006775D">
        <w:t xml:space="preserve">and </w:t>
      </w:r>
      <w:r>
        <w:t>name</w:t>
      </w:r>
      <w:r w:rsidR="009116A6">
        <w:t xml:space="preserve"> </w:t>
      </w:r>
      <w:r w:rsidR="00B205EF">
        <w:t>its</w:t>
      </w:r>
      <w:r>
        <w:t xml:space="preserve"> </w:t>
      </w:r>
      <w:r w:rsidRPr="006076A9">
        <w:rPr>
          <w:b/>
        </w:rPr>
        <w:t>Mirth Consolidated Dashboard</w:t>
      </w:r>
      <w:r w:rsidR="009116A6">
        <w:t>:</w:t>
      </w:r>
    </w:p>
    <w:p w14:paraId="3FCEDFC9" w14:textId="7738B2C1" w:rsidR="006D1631" w:rsidRDefault="0093474F" w:rsidP="00F40AF2">
      <w:pPr>
        <w:pStyle w:val="CTImageLevel1"/>
      </w:pPr>
      <w:r>
        <w:drawing>
          <wp:inline distT="0" distB="0" distL="0" distR="0" wp14:anchorId="3BF9742A" wp14:editId="3822EB1B">
            <wp:extent cx="5885180" cy="1809115"/>
            <wp:effectExtent l="19050" t="19050" r="2032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5180" cy="1809115"/>
                    </a:xfrm>
                    <a:prstGeom prst="rect">
                      <a:avLst/>
                    </a:prstGeom>
                    <a:noFill/>
                    <a:ln>
                      <a:solidFill>
                        <a:schemeClr val="tx1"/>
                      </a:solidFill>
                    </a:ln>
                  </pic:spPr>
                </pic:pic>
              </a:graphicData>
            </a:graphic>
          </wp:inline>
        </w:drawing>
      </w:r>
    </w:p>
    <w:p w14:paraId="7D02C8B4" w14:textId="222593CB" w:rsidR="0093474F" w:rsidRDefault="00C62CBF" w:rsidP="00F40AF2">
      <w:pPr>
        <w:pStyle w:val="CTList1"/>
        <w:rPr>
          <w:ins w:id="26" w:author="Suchetana Shetty" w:date="2020-08-26T17:40:00Z"/>
        </w:rPr>
      </w:pPr>
      <w:r>
        <w:t>D</w:t>
      </w:r>
      <w:r w:rsidR="00943691">
        <w:t xml:space="preserve">ownload all json files </w:t>
      </w:r>
      <w:r w:rsidR="00C30767">
        <w:t>which are under</w:t>
      </w:r>
      <w:r w:rsidR="009116A6">
        <w:t xml:space="preserve"> the following URL and save the files</w:t>
      </w:r>
      <w:r w:rsidR="00943691">
        <w:t>:</w:t>
      </w:r>
    </w:p>
    <w:p w14:paraId="16A389E5" w14:textId="77777777" w:rsidR="00936078" w:rsidRDefault="00936078" w:rsidP="00936078">
      <w:pPr>
        <w:pStyle w:val="CTList1"/>
        <w:numPr>
          <w:ilvl w:val="0"/>
          <w:numId w:val="0"/>
        </w:numPr>
        <w:ind w:left="360"/>
      </w:pPr>
    </w:p>
    <w:p w14:paraId="08710CD5" w14:textId="43550670" w:rsidR="00936078" w:rsidRDefault="00936078" w:rsidP="00936078">
      <w:pPr>
        <w:pStyle w:val="CTList1"/>
        <w:numPr>
          <w:ilvl w:val="0"/>
          <w:numId w:val="0"/>
        </w:numPr>
        <w:ind w:left="360"/>
      </w:pPr>
      <w:hyperlink r:id="rId27" w:history="1">
        <w:r w:rsidRPr="00936078">
          <w:rPr>
            <w:rStyle w:val="Hyperlink"/>
          </w:rPr>
          <w:t>https://github.com/SalmanCitiustech/MirthDashboard/tree/MirthDashboard_Linux</w:t>
        </w:r>
      </w:hyperlink>
    </w:p>
    <w:p w14:paraId="1D61FB08" w14:textId="61D4C96F" w:rsidR="00C30767" w:rsidRPr="0022545F" w:rsidRDefault="0022545F" w:rsidP="00F40AF2">
      <w:pPr>
        <w:pStyle w:val="CTBodyText"/>
        <w:ind w:left="360"/>
      </w:pPr>
      <w:r w:rsidRPr="0022545F">
        <w:t xml:space="preserve">There is one summary page </w:t>
      </w:r>
      <w:r w:rsidRPr="009116A6">
        <w:rPr>
          <w:b/>
        </w:rPr>
        <w:t>Mirth_Metrics_Dashboard.json</w:t>
      </w:r>
      <w:r w:rsidRPr="0022545F">
        <w:t xml:space="preserve"> and 8 drill down pages present</w:t>
      </w:r>
      <w:r w:rsidR="00AD42AE">
        <w:t xml:space="preserve"> as </w:t>
      </w:r>
      <w:r w:rsidR="009116A6">
        <w:t xml:space="preserve">shown </w:t>
      </w:r>
      <w:r w:rsidR="00AD42AE">
        <w:t xml:space="preserve">in </w:t>
      </w:r>
      <w:r w:rsidR="009116A6">
        <w:t>the following screenshot</w:t>
      </w:r>
      <w:r w:rsidR="00AD42AE">
        <w:t>:</w:t>
      </w:r>
    </w:p>
    <w:p w14:paraId="57E4F13F" w14:textId="4BFDB3E3" w:rsidR="00943691" w:rsidRDefault="0046043B" w:rsidP="00F40AF2">
      <w:pPr>
        <w:pStyle w:val="CTImageLevel1"/>
      </w:pPr>
      <w:r w:rsidRPr="0046043B">
        <w:lastRenderedPageBreak/>
        <w:t xml:space="preserve"> </w:t>
      </w:r>
      <w:r w:rsidRPr="0046043B">
        <w:drawing>
          <wp:inline distT="0" distB="0" distL="0" distR="0" wp14:anchorId="1F1A2692" wp14:editId="53134E69">
            <wp:extent cx="5886450" cy="2671445"/>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2671445"/>
                    </a:xfrm>
                    <a:prstGeom prst="rect">
                      <a:avLst/>
                    </a:prstGeom>
                    <a:ln>
                      <a:solidFill>
                        <a:schemeClr val="tx1"/>
                      </a:solidFill>
                    </a:ln>
                  </pic:spPr>
                </pic:pic>
              </a:graphicData>
            </a:graphic>
          </wp:inline>
        </w:drawing>
      </w:r>
    </w:p>
    <w:p w14:paraId="32F92168" w14:textId="5A4FC085" w:rsidR="00943691" w:rsidRDefault="00C30767" w:rsidP="00F40AF2">
      <w:pPr>
        <w:pStyle w:val="CTList1"/>
      </w:pPr>
      <w:bookmarkStart w:id="27" w:name="_Hlk48937073"/>
      <w:r>
        <w:t>On Grafana</w:t>
      </w:r>
      <w:r w:rsidR="009116A6">
        <w:t>,</w:t>
      </w:r>
      <w:r>
        <w:t xml:space="preserve"> go to </w:t>
      </w:r>
      <w:r w:rsidR="0016105F">
        <w:rPr>
          <w:b/>
        </w:rPr>
        <w:t>Configuration</w:t>
      </w:r>
      <w:r w:rsidR="0016105F">
        <w:t xml:space="preserve"> </w:t>
      </w:r>
      <w:r w:rsidRPr="0093474F">
        <w:sym w:font="Wingdings" w:char="F0E0"/>
      </w:r>
      <w:r>
        <w:t xml:space="preserve">  </w:t>
      </w:r>
      <w:r w:rsidR="0016105F">
        <w:rPr>
          <w:b/>
        </w:rPr>
        <w:t xml:space="preserve">Data Sources </w:t>
      </w:r>
      <w:r w:rsidRPr="00C30767">
        <w:t>and click</w:t>
      </w:r>
      <w:r>
        <w:rPr>
          <w:b/>
        </w:rPr>
        <w:t xml:space="preserve"> </w:t>
      </w:r>
      <w:r w:rsidR="0016105F">
        <w:rPr>
          <w:b/>
        </w:rPr>
        <w:t>Add data source</w:t>
      </w:r>
      <w:r w:rsidR="009116A6" w:rsidRPr="009116A6">
        <w:t>:</w:t>
      </w:r>
    </w:p>
    <w:p w14:paraId="5F530B22" w14:textId="0FDEFED5" w:rsidR="0016105F" w:rsidRDefault="006037C6" w:rsidP="00936078">
      <w:pPr>
        <w:pStyle w:val="CTList1"/>
        <w:numPr>
          <w:ilvl w:val="0"/>
          <w:numId w:val="0"/>
        </w:numPr>
        <w:ind w:left="360"/>
      </w:pPr>
      <w:r>
        <w:rPr>
          <w:noProof/>
        </w:rPr>
        <w:drawing>
          <wp:inline distT="0" distB="0" distL="0" distR="0" wp14:anchorId="173337B8" wp14:editId="1A44A532">
            <wp:extent cx="5819775" cy="270510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9775" cy="2705100"/>
                    </a:xfrm>
                    <a:prstGeom prst="rect">
                      <a:avLst/>
                    </a:prstGeom>
                    <a:noFill/>
                    <a:ln>
                      <a:solidFill>
                        <a:schemeClr val="tx1"/>
                      </a:solidFill>
                    </a:ln>
                  </pic:spPr>
                </pic:pic>
              </a:graphicData>
            </a:graphic>
          </wp:inline>
        </w:drawing>
      </w:r>
    </w:p>
    <w:p w14:paraId="67742F03" w14:textId="114D6726" w:rsidR="0046043B" w:rsidRDefault="0016105F" w:rsidP="0046043B">
      <w:pPr>
        <w:pStyle w:val="CTList1"/>
      </w:pPr>
      <w:r>
        <w:t>Select</w:t>
      </w:r>
      <w:r w:rsidR="0046043B">
        <w:t xml:space="preserve"> </w:t>
      </w:r>
      <w:r>
        <w:rPr>
          <w:b/>
        </w:rPr>
        <w:t>Prometheus</w:t>
      </w:r>
      <w:r w:rsidR="0046043B" w:rsidRPr="009116A6">
        <w:t>:</w:t>
      </w:r>
    </w:p>
    <w:p w14:paraId="3769F9FF" w14:textId="7532A02B" w:rsidR="0016105F" w:rsidRDefault="0016105F" w:rsidP="00936078">
      <w:pPr>
        <w:pStyle w:val="CTList1"/>
        <w:numPr>
          <w:ilvl w:val="0"/>
          <w:numId w:val="0"/>
        </w:numPr>
        <w:ind w:left="360"/>
      </w:pPr>
      <w:r w:rsidRPr="0016105F">
        <w:rPr>
          <w:noProof/>
        </w:rPr>
        <w:drawing>
          <wp:inline distT="0" distB="0" distL="0" distR="0" wp14:anchorId="323778F3" wp14:editId="045D3630">
            <wp:extent cx="5819775" cy="1892300"/>
            <wp:effectExtent l="19050" t="19050" r="28575"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19775" cy="1892300"/>
                    </a:xfrm>
                    <a:prstGeom prst="rect">
                      <a:avLst/>
                    </a:prstGeom>
                    <a:ln>
                      <a:solidFill>
                        <a:schemeClr val="tx1">
                          <a:lumMod val="85000"/>
                          <a:lumOff val="15000"/>
                        </a:schemeClr>
                      </a:solidFill>
                    </a:ln>
                  </pic:spPr>
                </pic:pic>
              </a:graphicData>
            </a:graphic>
          </wp:inline>
        </w:drawing>
      </w:r>
    </w:p>
    <w:p w14:paraId="328F6173" w14:textId="52B97D5F" w:rsidR="0016105F" w:rsidRDefault="00924AE0" w:rsidP="0016105F">
      <w:pPr>
        <w:pStyle w:val="CTList1"/>
      </w:pPr>
      <w:r>
        <w:t xml:space="preserve">Mention name for datasource. Provide </w:t>
      </w:r>
      <w:r w:rsidR="00B205EF">
        <w:t>URL</w:t>
      </w:r>
      <w:r>
        <w:t xml:space="preserve"> </w:t>
      </w:r>
      <w:hyperlink r:id="rId31" w:history="1">
        <w:r w:rsidRPr="00C660D7">
          <w:rPr>
            <w:rStyle w:val="Hyperlink"/>
          </w:rPr>
          <w:t>http://localhost:3000</w:t>
        </w:r>
      </w:hyperlink>
      <w:r>
        <w:t xml:space="preserve"> as </w:t>
      </w:r>
      <w:r w:rsidR="00B205EF">
        <w:t>URL</w:t>
      </w:r>
      <w:r>
        <w:t xml:space="preserve"> then click </w:t>
      </w:r>
      <w:r w:rsidRPr="00936078">
        <w:rPr>
          <w:b/>
        </w:rPr>
        <w:t>Save &amp; Test</w:t>
      </w:r>
      <w:r>
        <w:t xml:space="preserve"> </w:t>
      </w:r>
    </w:p>
    <w:p w14:paraId="642644CF" w14:textId="39089505" w:rsidR="0016105F" w:rsidRDefault="00924AE0" w:rsidP="00936078">
      <w:pPr>
        <w:pStyle w:val="CTList1"/>
        <w:numPr>
          <w:ilvl w:val="0"/>
          <w:numId w:val="0"/>
        </w:numPr>
        <w:ind w:left="360"/>
      </w:pPr>
      <w:r>
        <w:rPr>
          <w:noProof/>
        </w:rPr>
        <w:lastRenderedPageBreak/>
        <w:drawing>
          <wp:inline distT="0" distB="0" distL="0" distR="0" wp14:anchorId="4B813959" wp14:editId="78F09F3F">
            <wp:extent cx="4276725" cy="701040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6725" cy="7010400"/>
                    </a:xfrm>
                    <a:prstGeom prst="rect">
                      <a:avLst/>
                    </a:prstGeom>
                    <a:noFill/>
                    <a:ln>
                      <a:solidFill>
                        <a:schemeClr val="tx1">
                          <a:lumMod val="95000"/>
                          <a:lumOff val="5000"/>
                        </a:schemeClr>
                      </a:solidFill>
                    </a:ln>
                  </pic:spPr>
                </pic:pic>
              </a:graphicData>
            </a:graphic>
          </wp:inline>
        </w:drawing>
      </w:r>
    </w:p>
    <w:bookmarkEnd w:id="27"/>
    <w:p w14:paraId="5711C025" w14:textId="77777777" w:rsidR="0016105F" w:rsidRDefault="0016105F" w:rsidP="0016105F">
      <w:pPr>
        <w:pStyle w:val="CTList1"/>
      </w:pPr>
      <w:r>
        <w:t xml:space="preserve">On Grafana, go to </w:t>
      </w:r>
      <w:r w:rsidRPr="0093474F">
        <w:rPr>
          <w:b/>
        </w:rPr>
        <w:t>Dashboard</w:t>
      </w:r>
      <w:r>
        <w:t xml:space="preserve"> </w:t>
      </w:r>
      <w:r w:rsidRPr="0093474F">
        <w:sym w:font="Wingdings" w:char="F0E0"/>
      </w:r>
      <w:r>
        <w:t xml:space="preserve">  </w:t>
      </w:r>
      <w:r w:rsidRPr="0093474F">
        <w:rPr>
          <w:b/>
        </w:rPr>
        <w:t>Manage</w:t>
      </w:r>
      <w:r>
        <w:rPr>
          <w:b/>
        </w:rPr>
        <w:t xml:space="preserve"> </w:t>
      </w:r>
      <w:r w:rsidRPr="00C30767">
        <w:t>and click</w:t>
      </w:r>
      <w:r>
        <w:rPr>
          <w:b/>
        </w:rPr>
        <w:t xml:space="preserve"> Import</w:t>
      </w:r>
      <w:r w:rsidRPr="009116A6">
        <w:t>:</w:t>
      </w:r>
    </w:p>
    <w:p w14:paraId="7CA04114" w14:textId="45BE2F82" w:rsidR="00C30767" w:rsidRDefault="00C30767" w:rsidP="00F40AF2">
      <w:pPr>
        <w:pStyle w:val="CTImageLevel1"/>
      </w:pPr>
      <w:r>
        <w:lastRenderedPageBreak/>
        <w:drawing>
          <wp:inline distT="0" distB="0" distL="0" distR="0" wp14:anchorId="2326E477" wp14:editId="634D6C4C">
            <wp:extent cx="5875655" cy="1799590"/>
            <wp:effectExtent l="19050" t="19050" r="10795"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5655" cy="1799590"/>
                    </a:xfrm>
                    <a:prstGeom prst="rect">
                      <a:avLst/>
                    </a:prstGeom>
                    <a:noFill/>
                    <a:ln>
                      <a:solidFill>
                        <a:schemeClr val="tx1"/>
                      </a:solidFill>
                    </a:ln>
                  </pic:spPr>
                </pic:pic>
              </a:graphicData>
            </a:graphic>
          </wp:inline>
        </w:drawing>
      </w:r>
    </w:p>
    <w:p w14:paraId="2C3165E5" w14:textId="34601D2A" w:rsidR="00C30767" w:rsidRDefault="00C30767" w:rsidP="00F40AF2">
      <w:pPr>
        <w:pStyle w:val="CTList1"/>
      </w:pPr>
      <w:r>
        <w:t>Click</w:t>
      </w:r>
      <w:r w:rsidR="00A97D69">
        <w:t xml:space="preserve"> </w:t>
      </w:r>
      <w:r w:rsidR="00A97D69" w:rsidRPr="009116A6">
        <w:rPr>
          <w:b/>
        </w:rPr>
        <w:t>Upload .json file</w:t>
      </w:r>
      <w:r w:rsidR="00AF63FE">
        <w:rPr>
          <w:b/>
        </w:rPr>
        <w:t>:</w:t>
      </w:r>
      <w:r w:rsidR="00A97D69">
        <w:t xml:space="preserve">  </w:t>
      </w:r>
    </w:p>
    <w:p w14:paraId="28F07DBF" w14:textId="0AB6EF9F" w:rsidR="00C30767" w:rsidRDefault="00C30767" w:rsidP="00F40AF2">
      <w:pPr>
        <w:pStyle w:val="CTImageLevel1"/>
      </w:pPr>
      <w:r>
        <w:drawing>
          <wp:inline distT="0" distB="0" distL="0" distR="0" wp14:anchorId="1BC279D7" wp14:editId="57F0436E">
            <wp:extent cx="2558374" cy="3273452"/>
            <wp:effectExtent l="19050" t="19050" r="1397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1837" cy="3316268"/>
                    </a:xfrm>
                    <a:prstGeom prst="rect">
                      <a:avLst/>
                    </a:prstGeom>
                    <a:noFill/>
                    <a:ln>
                      <a:solidFill>
                        <a:schemeClr val="tx1"/>
                      </a:solidFill>
                    </a:ln>
                  </pic:spPr>
                </pic:pic>
              </a:graphicData>
            </a:graphic>
          </wp:inline>
        </w:drawing>
      </w:r>
    </w:p>
    <w:p w14:paraId="27135C43" w14:textId="103D0832" w:rsidR="00A97D69" w:rsidRDefault="00A97D69" w:rsidP="00F40AF2">
      <w:pPr>
        <w:pStyle w:val="CTList1"/>
      </w:pPr>
      <w:r>
        <w:t xml:space="preserve">Browse </w:t>
      </w:r>
      <w:r w:rsidR="0006775D">
        <w:t xml:space="preserve">to the </w:t>
      </w:r>
      <w:r>
        <w:t>downloaded .json file mentioned in Step 4</w:t>
      </w:r>
      <w:r w:rsidR="009116A6">
        <w:t>.</w:t>
      </w:r>
      <w:del w:id="28" w:author="Suchetana Shetty" w:date="2020-08-21T21:16:00Z">
        <w:r w:rsidDel="00924AE0">
          <w:delText>.</w:delText>
        </w:r>
      </w:del>
      <w:r>
        <w:t xml:space="preserve"> Choose folder name as </w:t>
      </w:r>
      <w:r w:rsidRPr="009116A6">
        <w:rPr>
          <w:b/>
        </w:rPr>
        <w:t>Mirth Consolidated Dashboard</w:t>
      </w:r>
      <w:r>
        <w:t xml:space="preserve"> </w:t>
      </w:r>
      <w:r w:rsidR="0006775D">
        <w:t xml:space="preserve">as shown </w:t>
      </w:r>
      <w:r>
        <w:t xml:space="preserve">in </w:t>
      </w:r>
      <w:r w:rsidR="009116A6">
        <w:t xml:space="preserve">the following </w:t>
      </w:r>
      <w:r>
        <w:t xml:space="preserve">window and click </w:t>
      </w:r>
      <w:r w:rsidRPr="00A97D69">
        <w:rPr>
          <w:b/>
        </w:rPr>
        <w:t>Import</w:t>
      </w:r>
      <w:r>
        <w:t>:</w:t>
      </w:r>
    </w:p>
    <w:p w14:paraId="35F96D62" w14:textId="3BF2FB64" w:rsidR="00A97D69" w:rsidRDefault="00A97D69" w:rsidP="00F40AF2">
      <w:pPr>
        <w:pStyle w:val="CTImageLevel1"/>
      </w:pPr>
      <w:r>
        <w:lastRenderedPageBreak/>
        <w:drawing>
          <wp:inline distT="0" distB="0" distL="0" distR="0" wp14:anchorId="616F907E" wp14:editId="0D2F630D">
            <wp:extent cx="3754755" cy="4436110"/>
            <wp:effectExtent l="19050" t="19050" r="17145"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4755" cy="4436110"/>
                    </a:xfrm>
                    <a:prstGeom prst="rect">
                      <a:avLst/>
                    </a:prstGeom>
                    <a:noFill/>
                    <a:ln>
                      <a:solidFill>
                        <a:schemeClr val="tx1"/>
                      </a:solidFill>
                    </a:ln>
                  </pic:spPr>
                </pic:pic>
              </a:graphicData>
            </a:graphic>
          </wp:inline>
        </w:drawing>
      </w:r>
    </w:p>
    <w:p w14:paraId="603EF4A7" w14:textId="751E8C7F" w:rsidR="00A97D69" w:rsidRDefault="009156D5" w:rsidP="00F40AF2">
      <w:pPr>
        <w:pStyle w:val="CTList1"/>
      </w:pPr>
      <w:r>
        <w:t xml:space="preserve">Repeat steps 5 </w:t>
      </w:r>
      <w:r w:rsidR="009116A6">
        <w:t xml:space="preserve">and </w:t>
      </w:r>
      <w:r>
        <w:t>6 for all downloaded .json files</w:t>
      </w:r>
      <w:r w:rsidR="009116A6">
        <w:t>.</w:t>
      </w:r>
      <w:r w:rsidR="00A97D69">
        <w:t xml:space="preserve"> </w:t>
      </w:r>
    </w:p>
    <w:p w14:paraId="1B3565DD" w14:textId="676D4B5D" w:rsidR="009156D5" w:rsidRPr="009156D5" w:rsidRDefault="009156D5" w:rsidP="00F40AF2">
      <w:pPr>
        <w:pStyle w:val="CTBodyText"/>
      </w:pPr>
      <w:r w:rsidRPr="009116A6">
        <w:rPr>
          <w:b/>
        </w:rPr>
        <w:t xml:space="preserve">Updating </w:t>
      </w:r>
      <w:r w:rsidR="009116A6" w:rsidRPr="009116A6">
        <w:rPr>
          <w:b/>
        </w:rPr>
        <w:t xml:space="preserve">URLs </w:t>
      </w:r>
      <w:r w:rsidRPr="009116A6">
        <w:rPr>
          <w:b/>
        </w:rPr>
        <w:t>of Grafana Dashboard and drill down pages</w:t>
      </w:r>
      <w:r w:rsidRPr="009156D5">
        <w:t>:</w:t>
      </w:r>
    </w:p>
    <w:p w14:paraId="508B5876" w14:textId="6712635F" w:rsidR="009156D5" w:rsidRDefault="009156D5" w:rsidP="00F40AF2">
      <w:pPr>
        <w:pStyle w:val="CTBodyText"/>
      </w:pPr>
      <w:r>
        <w:t xml:space="preserve">To update </w:t>
      </w:r>
      <w:r w:rsidR="00B205EF">
        <w:t>URLs,</w:t>
      </w:r>
      <w:r>
        <w:t xml:space="preserve"> present in panels of dashboard</w:t>
      </w:r>
      <w:r w:rsidR="00636ACD">
        <w:t>,</w:t>
      </w:r>
      <w:r>
        <w:t xml:space="preserve"> </w:t>
      </w:r>
      <w:r w:rsidR="004B4C06">
        <w:t>perform</w:t>
      </w:r>
      <w:r w:rsidR="009116A6">
        <w:t xml:space="preserve"> the following </w:t>
      </w:r>
      <w:r>
        <w:t>steps:</w:t>
      </w:r>
    </w:p>
    <w:p w14:paraId="55E38648" w14:textId="01A5202C" w:rsidR="009156D5" w:rsidRDefault="009156D5" w:rsidP="00A35E74">
      <w:pPr>
        <w:pStyle w:val="CTList1"/>
        <w:numPr>
          <w:ilvl w:val="0"/>
          <w:numId w:val="28"/>
        </w:numPr>
      </w:pPr>
      <w:r>
        <w:t xml:space="preserve">Click </w:t>
      </w:r>
      <w:r w:rsidR="007E50F9">
        <w:t xml:space="preserve">the accordion </w:t>
      </w:r>
      <w:r>
        <w:t xml:space="preserve">which is </w:t>
      </w:r>
      <w:r w:rsidR="007E50F9">
        <w:t>next to the</w:t>
      </w:r>
      <w:r>
        <w:t xml:space="preserve"> title of the panel and go to </w:t>
      </w:r>
      <w:r w:rsidRPr="007E50F9">
        <w:rPr>
          <w:b/>
        </w:rPr>
        <w:t>Inspect</w:t>
      </w:r>
      <w:r>
        <w:t xml:space="preserve"> </w:t>
      </w:r>
      <w:r w:rsidRPr="009156D5">
        <w:sym w:font="Wingdings" w:char="F0E0"/>
      </w:r>
      <w:r>
        <w:t xml:space="preserve"> </w:t>
      </w:r>
      <w:r w:rsidRPr="007E50F9">
        <w:rPr>
          <w:b/>
        </w:rPr>
        <w:t xml:space="preserve">Panel </w:t>
      </w:r>
      <w:r w:rsidR="007E50F9" w:rsidRPr="007E50F9">
        <w:rPr>
          <w:b/>
        </w:rPr>
        <w:t>JSON</w:t>
      </w:r>
      <w:r>
        <w:t xml:space="preserve">. This will open </w:t>
      </w:r>
      <w:r w:rsidR="007E50F9">
        <w:t xml:space="preserve">the JSON </w:t>
      </w:r>
      <w:r>
        <w:t>panel</w:t>
      </w:r>
      <w:r w:rsidR="007E50F9">
        <w:t>:</w:t>
      </w:r>
    </w:p>
    <w:p w14:paraId="3F054ACC" w14:textId="075C4B82" w:rsidR="009156D5" w:rsidRDefault="009156D5" w:rsidP="00F40AF2">
      <w:pPr>
        <w:pStyle w:val="CTImageLevel1"/>
      </w:pPr>
      <w:r>
        <w:drawing>
          <wp:inline distT="0" distB="0" distL="0" distR="0" wp14:anchorId="24ED87D5" wp14:editId="483AE55B">
            <wp:extent cx="4601210" cy="2733675"/>
            <wp:effectExtent l="19050" t="19050" r="2794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1210" cy="2733675"/>
                    </a:xfrm>
                    <a:prstGeom prst="rect">
                      <a:avLst/>
                    </a:prstGeom>
                    <a:noFill/>
                    <a:ln>
                      <a:solidFill>
                        <a:schemeClr val="tx1"/>
                      </a:solidFill>
                    </a:ln>
                  </pic:spPr>
                </pic:pic>
              </a:graphicData>
            </a:graphic>
          </wp:inline>
        </w:drawing>
      </w:r>
    </w:p>
    <w:p w14:paraId="7AC97079" w14:textId="51B57A9F" w:rsidR="009156D5" w:rsidRDefault="001C5204" w:rsidP="00F40AF2">
      <w:pPr>
        <w:pStyle w:val="CTList1"/>
      </w:pPr>
      <w:r>
        <w:t xml:space="preserve">Search for </w:t>
      </w:r>
      <w:r w:rsidRPr="007E50F9">
        <w:rPr>
          <w:b/>
        </w:rPr>
        <w:t>url</w:t>
      </w:r>
      <w:r>
        <w:t>:</w:t>
      </w:r>
    </w:p>
    <w:p w14:paraId="49AE4429" w14:textId="20E96A7B" w:rsidR="001C5204" w:rsidRDefault="001C5204" w:rsidP="00F40AF2">
      <w:pPr>
        <w:pStyle w:val="CTImageLevel1"/>
      </w:pPr>
      <w:r>
        <w:lastRenderedPageBreak/>
        <w:drawing>
          <wp:inline distT="0" distB="0" distL="0" distR="0" wp14:anchorId="7747F0A5" wp14:editId="14CCE4ED">
            <wp:extent cx="5311302" cy="4424748"/>
            <wp:effectExtent l="19050" t="19050" r="2286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881" cy="4436061"/>
                    </a:xfrm>
                    <a:prstGeom prst="rect">
                      <a:avLst/>
                    </a:prstGeom>
                    <a:noFill/>
                    <a:ln>
                      <a:solidFill>
                        <a:schemeClr val="tx1"/>
                      </a:solidFill>
                    </a:ln>
                  </pic:spPr>
                </pic:pic>
              </a:graphicData>
            </a:graphic>
          </wp:inline>
        </w:drawing>
      </w:r>
    </w:p>
    <w:p w14:paraId="35A6BD69" w14:textId="2E81CBFF" w:rsidR="001C5204" w:rsidRDefault="001C5204" w:rsidP="00F40AF2">
      <w:pPr>
        <w:pStyle w:val="CTList1"/>
      </w:pPr>
      <w:r>
        <w:t xml:space="preserve">Replace </w:t>
      </w:r>
      <w:r w:rsidR="007E50F9" w:rsidRPr="007E50F9">
        <w:rPr>
          <w:b/>
        </w:rPr>
        <w:t>http://localhost:3000</w:t>
      </w:r>
      <w:r>
        <w:t xml:space="preserve"> with the server </w:t>
      </w:r>
      <w:r w:rsidR="007E50F9">
        <w:t xml:space="preserve">IP </w:t>
      </w:r>
      <w:r>
        <w:t>or server name where your Grafana is installed and save the file.</w:t>
      </w:r>
    </w:p>
    <w:p w14:paraId="7B7EA160" w14:textId="36CFE28B" w:rsidR="001C5204" w:rsidRPr="00DA3209" w:rsidRDefault="001C5204" w:rsidP="00F40AF2">
      <w:pPr>
        <w:pStyle w:val="CTList1"/>
      </w:pPr>
      <w:r>
        <w:t xml:space="preserve">Repeat </w:t>
      </w:r>
      <w:r w:rsidR="007E50F9">
        <w:t xml:space="preserve">the preceding </w:t>
      </w:r>
      <w:r>
        <w:t>3 steps for all the panels of dashboard and drill down pages.</w:t>
      </w:r>
    </w:p>
    <w:p w14:paraId="61CFD9F5" w14:textId="302D9571" w:rsidR="00854C80" w:rsidRPr="00DA3209" w:rsidRDefault="00854C80" w:rsidP="00F40AF2">
      <w:pPr>
        <w:pStyle w:val="Heading2"/>
      </w:pPr>
      <w:bookmarkStart w:id="29" w:name="_Toc48741149"/>
      <w:r w:rsidRPr="00F40AF2">
        <w:t>Validation</w:t>
      </w:r>
      <w:bookmarkEnd w:id="29"/>
    </w:p>
    <w:p w14:paraId="02E9E3AB" w14:textId="6032CEEE" w:rsidR="00854C80" w:rsidRDefault="00867DA2" w:rsidP="00A35E74">
      <w:pPr>
        <w:pStyle w:val="CTList1"/>
        <w:numPr>
          <w:ilvl w:val="0"/>
          <w:numId w:val="29"/>
        </w:numPr>
      </w:pPr>
      <w:r w:rsidRPr="007E50F9">
        <w:rPr>
          <w:b/>
        </w:rPr>
        <w:t>Validation of Prometheus</w:t>
      </w:r>
      <w:r>
        <w:t>: Access the port 9090 of the server where Prometheus is installed and following screen should appear</w:t>
      </w:r>
      <w:r w:rsidR="007E50F9">
        <w:t>:</w:t>
      </w:r>
    </w:p>
    <w:p w14:paraId="6EA08E37" w14:textId="5B182896" w:rsidR="00867DA2" w:rsidRDefault="00867DA2" w:rsidP="00F40AF2">
      <w:pPr>
        <w:pStyle w:val="CTImageLevel1"/>
      </w:pPr>
      <w:r w:rsidRPr="00867DA2">
        <w:lastRenderedPageBreak/>
        <w:drawing>
          <wp:inline distT="0" distB="0" distL="0" distR="0" wp14:anchorId="07AD9B12" wp14:editId="77E10868">
            <wp:extent cx="5886450" cy="29140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86450" cy="2914015"/>
                    </a:xfrm>
                    <a:prstGeom prst="rect">
                      <a:avLst/>
                    </a:prstGeom>
                    <a:ln>
                      <a:solidFill>
                        <a:schemeClr val="tx1"/>
                      </a:solidFill>
                    </a:ln>
                  </pic:spPr>
                </pic:pic>
              </a:graphicData>
            </a:graphic>
          </wp:inline>
        </w:drawing>
      </w:r>
    </w:p>
    <w:p w14:paraId="48D9F4D5" w14:textId="72C2ECCF" w:rsidR="00867DA2" w:rsidRDefault="00867DA2" w:rsidP="00F40AF2">
      <w:pPr>
        <w:pStyle w:val="CTList1"/>
      </w:pPr>
      <w:r w:rsidRPr="007E50F9">
        <w:rPr>
          <w:b/>
        </w:rPr>
        <w:t>Validation of exporters</w:t>
      </w:r>
      <w:r>
        <w:t xml:space="preserve">: Check the </w:t>
      </w:r>
      <w:r w:rsidRPr="007E50F9">
        <w:rPr>
          <w:b/>
        </w:rPr>
        <w:t>Targets</w:t>
      </w:r>
      <w:r>
        <w:t xml:space="preserve"> under </w:t>
      </w:r>
      <w:r w:rsidRPr="007E50F9">
        <w:rPr>
          <w:b/>
        </w:rPr>
        <w:t>Status</w:t>
      </w:r>
      <w:r>
        <w:t xml:space="preserve"> tab of Prometheus</w:t>
      </w:r>
      <w:r w:rsidR="00614D4E">
        <w:t xml:space="preserve">. All the status of exporters should be </w:t>
      </w:r>
      <w:r w:rsidR="00614D4E" w:rsidRPr="007E50F9">
        <w:rPr>
          <w:b/>
        </w:rPr>
        <w:t>UP</w:t>
      </w:r>
      <w:r w:rsidR="007E50F9">
        <w:t>:</w:t>
      </w:r>
    </w:p>
    <w:p w14:paraId="4C6DEF51" w14:textId="604FAA5D" w:rsidR="00867DA2" w:rsidRDefault="00614D4E" w:rsidP="00F40AF2">
      <w:pPr>
        <w:pStyle w:val="CTImageLevel1"/>
      </w:pPr>
      <w:r>
        <w:drawing>
          <wp:inline distT="0" distB="0" distL="0" distR="0" wp14:anchorId="4C2A2716" wp14:editId="18A81E8C">
            <wp:extent cx="5882640" cy="2959100"/>
            <wp:effectExtent l="19050" t="19050" r="228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82640" cy="2959100"/>
                    </a:xfrm>
                    <a:prstGeom prst="rect">
                      <a:avLst/>
                    </a:prstGeom>
                    <a:noFill/>
                    <a:ln>
                      <a:solidFill>
                        <a:schemeClr val="tx1"/>
                      </a:solidFill>
                    </a:ln>
                  </pic:spPr>
                </pic:pic>
              </a:graphicData>
            </a:graphic>
          </wp:inline>
        </w:drawing>
      </w:r>
    </w:p>
    <w:p w14:paraId="33387BEE" w14:textId="6D8E1B45" w:rsidR="00C97EB9" w:rsidRDefault="00C97EB9" w:rsidP="00F40AF2">
      <w:pPr>
        <w:pStyle w:val="CTList1"/>
      </w:pPr>
      <w:r w:rsidRPr="007E50F9">
        <w:rPr>
          <w:b/>
        </w:rPr>
        <w:t>Validation of Grafana</w:t>
      </w:r>
      <w:r>
        <w:t xml:space="preserve">: Access </w:t>
      </w:r>
      <w:r w:rsidR="00AD42AE" w:rsidRPr="007E50F9">
        <w:rPr>
          <w:b/>
        </w:rPr>
        <w:t>http://&lt;server ip where Grafana is installed&gt;/dashboards</w:t>
      </w:r>
      <w:r w:rsidR="00AD42AE" w:rsidRPr="00AD42AE">
        <w:t xml:space="preserve"> </w:t>
      </w:r>
      <w:r>
        <w:t>and following screen should appear</w:t>
      </w:r>
      <w:r w:rsidR="007E50F9">
        <w:t>:</w:t>
      </w:r>
    </w:p>
    <w:p w14:paraId="6B4790B8" w14:textId="056ECE06" w:rsidR="00C97EB9" w:rsidRDefault="00F721C0" w:rsidP="00026296">
      <w:pPr>
        <w:pStyle w:val="CTImageLevel1"/>
      </w:pPr>
      <w:r w:rsidRPr="00F721C0">
        <w:lastRenderedPageBreak/>
        <w:drawing>
          <wp:inline distT="0" distB="0" distL="0" distR="0" wp14:anchorId="22BF5ED3" wp14:editId="37C2328A">
            <wp:extent cx="5886450" cy="2850515"/>
            <wp:effectExtent l="19050" t="19050" r="19050" b="260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86450" cy="2850515"/>
                    </a:xfrm>
                    <a:prstGeom prst="rect">
                      <a:avLst/>
                    </a:prstGeom>
                    <a:ln>
                      <a:solidFill>
                        <a:schemeClr val="tx1"/>
                      </a:solidFill>
                    </a:ln>
                  </pic:spPr>
                </pic:pic>
              </a:graphicData>
            </a:graphic>
          </wp:inline>
        </w:drawing>
      </w:r>
    </w:p>
    <w:p w14:paraId="06E28132" w14:textId="69E96FE5" w:rsidR="00F721C0" w:rsidRDefault="00F721C0" w:rsidP="00026296">
      <w:pPr>
        <w:pStyle w:val="CTList1"/>
      </w:pPr>
      <w:r>
        <w:t xml:space="preserve">Select </w:t>
      </w:r>
      <w:r w:rsidRPr="007E50F9">
        <w:rPr>
          <w:b/>
        </w:rPr>
        <w:t>Mirth Metrics Dashboard</w:t>
      </w:r>
      <w:r>
        <w:t xml:space="preserve"> under </w:t>
      </w:r>
      <w:r w:rsidRPr="007E50F9">
        <w:rPr>
          <w:b/>
        </w:rPr>
        <w:t>Mirth Consolidated Dashboard</w:t>
      </w:r>
      <w:r>
        <w:t xml:space="preserve"> folder and the following screen should appear:</w:t>
      </w:r>
    </w:p>
    <w:p w14:paraId="3D53641D" w14:textId="3552FCCF" w:rsidR="00F721C0" w:rsidRDefault="00BC5D5B" w:rsidP="00026296">
      <w:pPr>
        <w:pStyle w:val="CTImageLevel1"/>
      </w:pPr>
      <w:r w:rsidRPr="00BC5D5B">
        <w:drawing>
          <wp:inline distT="0" distB="0" distL="0" distR="0" wp14:anchorId="4BB96605" wp14:editId="51E6A45A">
            <wp:extent cx="5886450" cy="2825750"/>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86450" cy="2825750"/>
                    </a:xfrm>
                    <a:prstGeom prst="rect">
                      <a:avLst/>
                    </a:prstGeom>
                    <a:ln>
                      <a:solidFill>
                        <a:schemeClr val="tx1"/>
                      </a:solidFill>
                    </a:ln>
                  </pic:spPr>
                </pic:pic>
              </a:graphicData>
            </a:graphic>
          </wp:inline>
        </w:drawing>
      </w:r>
    </w:p>
    <w:p w14:paraId="3F19B1A5" w14:textId="19D7817A" w:rsidR="00F721C0" w:rsidRDefault="00F721C0" w:rsidP="00026296">
      <w:pPr>
        <w:pStyle w:val="CTList1"/>
      </w:pPr>
      <w:r>
        <w:t xml:space="preserve">Check for all the drill downs by clicking </w:t>
      </w:r>
      <w:r w:rsidRPr="007E50F9">
        <w:rPr>
          <w:b/>
        </w:rPr>
        <w:t>Instance</w:t>
      </w:r>
      <w:r>
        <w:t xml:space="preserve"> from all the panels containing </w:t>
      </w:r>
      <w:r w:rsidRPr="007E50F9">
        <w:rPr>
          <w:b/>
        </w:rPr>
        <w:t>Instance</w:t>
      </w:r>
      <w:r>
        <w:t xml:space="preserve"> column</w:t>
      </w:r>
      <w:r w:rsidR="007E50F9">
        <w:t>.</w:t>
      </w:r>
    </w:p>
    <w:p w14:paraId="4BB32CE6" w14:textId="77777777" w:rsidR="00867DA2" w:rsidRPr="00DA3209" w:rsidRDefault="00867DA2" w:rsidP="00854C80">
      <w:pPr>
        <w:pStyle w:val="CTBodyText"/>
        <w:rPr>
          <w:color w:val="000000" w:themeColor="text1"/>
        </w:rPr>
      </w:pPr>
    </w:p>
    <w:p w14:paraId="2195608A" w14:textId="7B8EDA37" w:rsidR="008908DB" w:rsidRPr="00DA3209" w:rsidRDefault="008908DB" w:rsidP="00026296">
      <w:pPr>
        <w:pStyle w:val="Heading1"/>
        <w:rPr>
          <w:rStyle w:val="Heading1Char"/>
          <w:rFonts w:asciiTheme="minorHAnsi" w:hAnsiTheme="minorHAnsi" w:cstheme="minorHAnsi"/>
        </w:rPr>
      </w:pPr>
      <w:bookmarkStart w:id="30" w:name="_Toc48741150"/>
      <w:r w:rsidRPr="00026296">
        <w:lastRenderedPageBreak/>
        <w:t>Troubleshooting</w:t>
      </w:r>
      <w:r w:rsidRPr="00DA3209">
        <w:t xml:space="preserve"> </w:t>
      </w:r>
      <w:r w:rsidR="00E51630">
        <w:t>and</w:t>
      </w:r>
      <w:r w:rsidR="00E51630" w:rsidRPr="00DA3209">
        <w:t xml:space="preserve"> </w:t>
      </w:r>
      <w:r w:rsidRPr="00DA3209">
        <w:t>Support</w:t>
      </w:r>
      <w:bookmarkEnd w:id="30"/>
      <w:r w:rsidRPr="00DA3209">
        <w:t xml:space="preserve"> </w:t>
      </w:r>
    </w:p>
    <w:p w14:paraId="7AA540DB" w14:textId="477B3463" w:rsidR="008908DB" w:rsidRPr="00DA3209" w:rsidRDefault="0067786A" w:rsidP="00026296">
      <w:pPr>
        <w:pStyle w:val="CTBodyText"/>
      </w:pPr>
      <w:r w:rsidRPr="00DA3209">
        <w:t xml:space="preserve">The following section describes </w:t>
      </w:r>
      <w:r w:rsidR="00E51630">
        <w:t xml:space="preserve">a </w:t>
      </w:r>
      <w:r w:rsidR="00F96C9A" w:rsidRPr="00DA3209">
        <w:t>list of problems that may appear during or post installation of the system and how to resolve them</w:t>
      </w:r>
      <w:r w:rsidR="00410380">
        <w:t>:</w:t>
      </w:r>
    </w:p>
    <w:p w14:paraId="2A6AE795" w14:textId="65C65DF5" w:rsidR="00AC43BF" w:rsidRPr="00DA3209" w:rsidRDefault="000F07F6" w:rsidP="00026296">
      <w:pPr>
        <w:pStyle w:val="Heading2"/>
      </w:pPr>
      <w:bookmarkStart w:id="31" w:name="_Toc48741151"/>
      <w:r w:rsidRPr="00026296">
        <w:t>Problem</w:t>
      </w:r>
      <w:bookmarkEnd w:id="31"/>
    </w:p>
    <w:p w14:paraId="624302DD" w14:textId="440B5C3E" w:rsidR="00AC43BF" w:rsidRPr="00DA3209" w:rsidRDefault="009943E4" w:rsidP="00026296">
      <w:pPr>
        <w:pStyle w:val="CTBodyText"/>
      </w:pPr>
      <w:r w:rsidRPr="00026296">
        <w:rPr>
          <w:b/>
        </w:rPr>
        <w:t>Situation</w:t>
      </w:r>
      <w:r w:rsidRPr="00DA3209">
        <w:t xml:space="preserve">: </w:t>
      </w:r>
      <w:r w:rsidR="00090339">
        <w:t>Prometheus service is inactive</w:t>
      </w:r>
      <w:r w:rsidR="00E51630">
        <w:t>.</w:t>
      </w:r>
    </w:p>
    <w:p w14:paraId="4FD9128F" w14:textId="02DE99E2" w:rsidR="009943E4" w:rsidRPr="00DA3209" w:rsidRDefault="009943E4" w:rsidP="00026296">
      <w:pPr>
        <w:pStyle w:val="CTBodyText"/>
      </w:pPr>
      <w:r w:rsidRPr="00026296">
        <w:rPr>
          <w:b/>
        </w:rPr>
        <w:t>Consequences</w:t>
      </w:r>
      <w:r w:rsidRPr="00DA3209">
        <w:t>:</w:t>
      </w:r>
      <w:r w:rsidR="000F45C6" w:rsidRPr="00DA3209">
        <w:t xml:space="preserve"> </w:t>
      </w:r>
      <w:r w:rsidR="00090339">
        <w:t>Prometheus is not able to access and not able to scrape any metrics</w:t>
      </w:r>
      <w:r w:rsidR="00E51630">
        <w:t>.</w:t>
      </w:r>
    </w:p>
    <w:p w14:paraId="22A8171C" w14:textId="2BB520E5" w:rsidR="009943E4" w:rsidRDefault="009943E4" w:rsidP="00026296">
      <w:pPr>
        <w:pStyle w:val="CTBodyText"/>
      </w:pPr>
      <w:r w:rsidRPr="00026296">
        <w:rPr>
          <w:b/>
        </w:rPr>
        <w:t>Action</w:t>
      </w:r>
      <w:r w:rsidRPr="00DA3209">
        <w:t>:</w:t>
      </w:r>
      <w:r w:rsidR="002B10BD" w:rsidRPr="00DA3209">
        <w:t xml:space="preserve"> </w:t>
      </w:r>
      <w:r w:rsidR="00090339">
        <w:t>Add all the required targets following proper spacings and syntaxes. A single misspacing cause</w:t>
      </w:r>
      <w:r w:rsidR="00E51630">
        <w:t>s</w:t>
      </w:r>
      <w:r w:rsidR="00090339">
        <w:t xml:space="preserve"> </w:t>
      </w:r>
      <w:r w:rsidR="00090339" w:rsidRPr="00E51630">
        <w:rPr>
          <w:b/>
        </w:rPr>
        <w:t>prometheus.yml</w:t>
      </w:r>
      <w:r w:rsidR="00090339">
        <w:t xml:space="preserve"> </w:t>
      </w:r>
      <w:r w:rsidR="00E51630">
        <w:t xml:space="preserve">to </w:t>
      </w:r>
      <w:r w:rsidR="00090339">
        <w:t>fail to execute and stops Prometheus service</w:t>
      </w:r>
      <w:r w:rsidR="00E51630">
        <w:t>:</w:t>
      </w:r>
    </w:p>
    <w:p w14:paraId="49E5C62B" w14:textId="470BAD02" w:rsidR="00C220D9" w:rsidRPr="00DA3209" w:rsidRDefault="00C220D9" w:rsidP="00026296">
      <w:pPr>
        <w:pStyle w:val="CTImageBodyText"/>
      </w:pPr>
      <w:r w:rsidRPr="00C220D9">
        <w:drawing>
          <wp:inline distT="0" distB="0" distL="0" distR="0" wp14:anchorId="25F90962" wp14:editId="2BF76AF9">
            <wp:extent cx="2095200" cy="2148514"/>
            <wp:effectExtent l="19050" t="19050" r="1968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36690" cy="2191059"/>
                    </a:xfrm>
                    <a:prstGeom prst="rect">
                      <a:avLst/>
                    </a:prstGeom>
                    <a:ln>
                      <a:solidFill>
                        <a:schemeClr val="tx1"/>
                      </a:solidFill>
                    </a:ln>
                  </pic:spPr>
                </pic:pic>
              </a:graphicData>
            </a:graphic>
          </wp:inline>
        </w:drawing>
      </w:r>
    </w:p>
    <w:p w14:paraId="4E9ABEC5" w14:textId="77777777" w:rsidR="008908DB" w:rsidRPr="00DA3209" w:rsidRDefault="008908DB" w:rsidP="00471948">
      <w:pPr>
        <w:pStyle w:val="CTBodyText"/>
        <w:rPr>
          <w:rFonts w:asciiTheme="minorHAnsi" w:hAnsiTheme="minorHAnsi" w:cstheme="minorHAnsi"/>
          <w:color w:val="000000" w:themeColor="text1"/>
        </w:rPr>
      </w:pPr>
    </w:p>
    <w:p w14:paraId="08888021" w14:textId="77777777" w:rsidR="00CF7D81" w:rsidRPr="00DA3209" w:rsidRDefault="00CF7D81" w:rsidP="00026296">
      <w:pPr>
        <w:pStyle w:val="Heading1"/>
        <w:rPr>
          <w:rFonts w:eastAsia="Times New Roman"/>
        </w:rPr>
      </w:pPr>
      <w:bookmarkStart w:id="32" w:name="_Toc48741155"/>
      <w:r w:rsidRPr="00026296">
        <w:lastRenderedPageBreak/>
        <w:t>Roll</w:t>
      </w:r>
      <w:r w:rsidRPr="00DA3209">
        <w:t xml:space="preserve"> Back</w:t>
      </w:r>
      <w:r w:rsidRPr="00DA3209">
        <w:rPr>
          <w:rFonts w:eastAsia="Times New Roman"/>
        </w:rPr>
        <w:t xml:space="preserve"> Procedure</w:t>
      </w:r>
      <w:bookmarkEnd w:id="32"/>
    </w:p>
    <w:p w14:paraId="77A81D38" w14:textId="3133A931" w:rsidR="00CF7D81" w:rsidRDefault="00E506E7" w:rsidP="00026296">
      <w:pPr>
        <w:pStyle w:val="CTBodyText"/>
      </w:pPr>
      <w:r>
        <w:t>T</w:t>
      </w:r>
      <w:r w:rsidR="00CF7D81" w:rsidRPr="00DA3209">
        <w:t xml:space="preserve">o </w:t>
      </w:r>
      <w:r w:rsidR="00C5247E" w:rsidRPr="00DA3209">
        <w:t>roll back</w:t>
      </w:r>
      <w:r w:rsidR="00CF7D81" w:rsidRPr="00DA3209">
        <w:t xml:space="preserve"> the system to an older or pervious version</w:t>
      </w:r>
      <w:r>
        <w:t>, perform the following steps</w:t>
      </w:r>
      <w:r w:rsidR="00965EED">
        <w:t>:</w:t>
      </w:r>
    </w:p>
    <w:p w14:paraId="59645FEE" w14:textId="25EE78F8" w:rsidR="00026296" w:rsidRDefault="00E506E7" w:rsidP="00A35E74">
      <w:pPr>
        <w:pStyle w:val="CTList1"/>
        <w:numPr>
          <w:ilvl w:val="0"/>
          <w:numId w:val="30"/>
        </w:numPr>
      </w:pPr>
      <w:r>
        <w:t>To s</w:t>
      </w:r>
      <w:r w:rsidR="00965EED">
        <w:t xml:space="preserve">top </w:t>
      </w:r>
      <w:r w:rsidR="0033155E">
        <w:t xml:space="preserve">Grafana </w:t>
      </w:r>
      <w:r w:rsidR="00965EED">
        <w:t>service</w:t>
      </w:r>
      <w:r>
        <w:t>, use the following command</w:t>
      </w:r>
      <w:r w:rsidR="00965EED">
        <w:t xml:space="preserve">: </w:t>
      </w:r>
    </w:p>
    <w:p w14:paraId="34B2A106" w14:textId="0307B2D6" w:rsidR="00965EED" w:rsidRPr="003D5A90" w:rsidRDefault="00965EED" w:rsidP="00026296">
      <w:pPr>
        <w:pStyle w:val="CTCodeinText"/>
        <w:ind w:left="360"/>
      </w:pPr>
      <w:r w:rsidRPr="003D5A90">
        <w:t xml:space="preserve">systemctl stop </w:t>
      </w:r>
      <w:r>
        <w:t>grafana-server</w:t>
      </w:r>
      <w:r w:rsidRPr="003D5A90">
        <w:t>.service</w:t>
      </w:r>
    </w:p>
    <w:p w14:paraId="43D8208C" w14:textId="38A63C82" w:rsidR="00965EED" w:rsidRDefault="00965EED" w:rsidP="00026296">
      <w:pPr>
        <w:pStyle w:val="CTList1"/>
      </w:pPr>
      <w:r w:rsidRPr="00C8650E">
        <w:t xml:space="preserve">Follow the same installation steps mentioned in section </w:t>
      </w:r>
      <w:hyperlink w:anchor="_Deployment_Procedure" w:history="1">
        <w:r w:rsidRPr="0033155E">
          <w:rPr>
            <w:rStyle w:val="Hyperlink"/>
          </w:rPr>
          <w:t>3.4</w:t>
        </w:r>
      </w:hyperlink>
      <w:r w:rsidRPr="00C8650E">
        <w:t xml:space="preserve"> (</w:t>
      </w:r>
      <w:r w:rsidR="0033155E">
        <w:t xml:space="preserve">for setting up </w:t>
      </w:r>
      <w:r w:rsidRPr="00C8650E">
        <w:t xml:space="preserve">Grafana) and execute </w:t>
      </w:r>
      <w:r w:rsidR="0033155E">
        <w:t xml:space="preserve">the </w:t>
      </w:r>
      <w:r w:rsidRPr="0033155E">
        <w:rPr>
          <w:b/>
        </w:rPr>
        <w:t>yum install</w:t>
      </w:r>
      <w:r w:rsidRPr="00C8650E">
        <w:t xml:space="preserve"> </w:t>
      </w:r>
      <w:r w:rsidR="0033155E">
        <w:t xml:space="preserve">command </w:t>
      </w:r>
      <w:r w:rsidRPr="00C8650E">
        <w:t xml:space="preserve">with </w:t>
      </w:r>
      <w:r>
        <w:t>older</w:t>
      </w:r>
      <w:r w:rsidRPr="00C8650E">
        <w:t xml:space="preserve"> package</w:t>
      </w:r>
      <w:r>
        <w:t>:</w:t>
      </w:r>
    </w:p>
    <w:p w14:paraId="55656BA2" w14:textId="77777777" w:rsidR="00965EED" w:rsidRPr="003D5A90" w:rsidRDefault="00965EED" w:rsidP="00026296">
      <w:pPr>
        <w:pStyle w:val="CTCodeinText"/>
        <w:ind w:left="360"/>
      </w:pPr>
      <w:r w:rsidRPr="003D5A90">
        <w:t xml:space="preserve">sudo yum update </w:t>
      </w:r>
      <w:r>
        <w:t>Grafana</w:t>
      </w:r>
    </w:p>
    <w:p w14:paraId="443A739F" w14:textId="67A69BE5" w:rsidR="00965EED" w:rsidRDefault="00FB70CB" w:rsidP="00026296">
      <w:pPr>
        <w:pStyle w:val="CTList1"/>
      </w:pPr>
      <w:r>
        <w:t xml:space="preserve">Copy backup of Grafana db file mentioned in section </w:t>
      </w:r>
      <w:hyperlink w:anchor="_Incremental_Upgrade_Procedure" w:history="1">
        <w:r w:rsidRPr="0033155E">
          <w:rPr>
            <w:rStyle w:val="Hyperlink"/>
          </w:rPr>
          <w:t>3.5</w:t>
        </w:r>
      </w:hyperlink>
      <w:r>
        <w:t xml:space="preserve"> to </w:t>
      </w:r>
      <w:r w:rsidRPr="0033155E">
        <w:rPr>
          <w:b/>
        </w:rPr>
        <w:t>/var/lib/grafana/grafana.db</w:t>
      </w:r>
      <w:r w:rsidR="0033155E" w:rsidRPr="0033155E">
        <w:t>.</w:t>
      </w:r>
    </w:p>
    <w:p w14:paraId="77D0EFEE" w14:textId="5C6C2077" w:rsidR="00FB70CB" w:rsidRDefault="00E506E7" w:rsidP="00026296">
      <w:pPr>
        <w:pStyle w:val="CTList1"/>
      </w:pPr>
      <w:r>
        <w:t>To r</w:t>
      </w:r>
      <w:r w:rsidR="00FB70CB">
        <w:t xml:space="preserve">estart </w:t>
      </w:r>
      <w:r w:rsidR="0033155E">
        <w:t xml:space="preserve">Grafana </w:t>
      </w:r>
      <w:r w:rsidR="00FB70CB">
        <w:t>service</w:t>
      </w:r>
      <w:r>
        <w:t>, use the following commands</w:t>
      </w:r>
      <w:r w:rsidR="0033155E">
        <w:t>:</w:t>
      </w:r>
    </w:p>
    <w:p w14:paraId="25918708" w14:textId="77777777" w:rsidR="00FB70CB" w:rsidRPr="007A020D" w:rsidRDefault="00FB70CB" w:rsidP="00026296">
      <w:pPr>
        <w:pStyle w:val="CTCodeinText"/>
        <w:ind w:left="360"/>
      </w:pPr>
      <w:r w:rsidRPr="007A020D">
        <w:t>systemctl daemon-reload</w:t>
      </w:r>
    </w:p>
    <w:p w14:paraId="5AF60443" w14:textId="77777777" w:rsidR="00FB70CB" w:rsidRPr="007A020D" w:rsidRDefault="00FB70CB" w:rsidP="00026296">
      <w:pPr>
        <w:pStyle w:val="CTCodeinText"/>
        <w:ind w:left="360"/>
      </w:pPr>
      <w:r w:rsidRPr="007A020D">
        <w:t xml:space="preserve">systemctl start </w:t>
      </w:r>
      <w:r>
        <w:t>grafana-server.service</w:t>
      </w:r>
    </w:p>
    <w:p w14:paraId="2B0E6DAF" w14:textId="77777777" w:rsidR="00FB70CB" w:rsidRDefault="00FB70CB" w:rsidP="00026296">
      <w:pPr>
        <w:pStyle w:val="CTCodeinText"/>
        <w:ind w:left="360"/>
      </w:pPr>
      <w:r w:rsidRPr="007A020D">
        <w:t xml:space="preserve">systemctl enable </w:t>
      </w:r>
      <w:r>
        <w:t>grafana-server.service</w:t>
      </w:r>
    </w:p>
    <w:p w14:paraId="0B949B58" w14:textId="77777777" w:rsidR="00FB70CB" w:rsidRDefault="00FB70CB" w:rsidP="00FB70CB">
      <w:pPr>
        <w:pStyle w:val="CTBodyText"/>
        <w:spacing w:after="120"/>
        <w:ind w:left="720"/>
        <w:rPr>
          <w:color w:val="000000" w:themeColor="text1"/>
        </w:rPr>
      </w:pPr>
    </w:p>
    <w:p w14:paraId="492A9162" w14:textId="1BD2FD5C" w:rsidR="00965EED" w:rsidRDefault="00965EED" w:rsidP="00965EED">
      <w:pPr>
        <w:pStyle w:val="CTBodyText"/>
        <w:spacing w:after="120"/>
        <w:rPr>
          <w:color w:val="000000" w:themeColor="text1"/>
        </w:rPr>
      </w:pPr>
    </w:p>
    <w:p w14:paraId="3C842600" w14:textId="77777777" w:rsidR="00965EED" w:rsidRPr="00DA3209" w:rsidRDefault="00965EED" w:rsidP="00CF7D81">
      <w:pPr>
        <w:pStyle w:val="CTBodyText"/>
        <w:rPr>
          <w:color w:val="000000" w:themeColor="text1"/>
        </w:rPr>
      </w:pPr>
    </w:p>
    <w:p w14:paraId="7E7FB706" w14:textId="194CD709" w:rsidR="0038026E" w:rsidRPr="00DA3209" w:rsidRDefault="0038026E" w:rsidP="00026296">
      <w:pPr>
        <w:pStyle w:val="Heading1"/>
        <w:rPr>
          <w:rStyle w:val="Heading1Char"/>
          <w:rFonts w:asciiTheme="minorHAnsi" w:hAnsiTheme="minorHAnsi" w:cstheme="minorHAnsi"/>
        </w:rPr>
      </w:pPr>
      <w:bookmarkStart w:id="33" w:name="_Toc48741156"/>
      <w:r w:rsidRPr="00026296">
        <w:lastRenderedPageBreak/>
        <w:t>Uninstallation</w:t>
      </w:r>
      <w:r w:rsidR="00E46F75" w:rsidRPr="00DA3209">
        <w:t xml:space="preserve"> Procedure</w:t>
      </w:r>
      <w:bookmarkEnd w:id="33"/>
      <w:r w:rsidRPr="00DA3209">
        <w:t xml:space="preserve"> </w:t>
      </w:r>
    </w:p>
    <w:p w14:paraId="049D644F" w14:textId="499FC119" w:rsidR="0038026E" w:rsidRPr="00DA3209" w:rsidRDefault="0033155E" w:rsidP="00026296">
      <w:pPr>
        <w:pStyle w:val="CTBodyText"/>
      </w:pPr>
      <w:r w:rsidRPr="00DA3209">
        <w:t>Th</w:t>
      </w:r>
      <w:r>
        <w:t>is</w:t>
      </w:r>
      <w:r w:rsidRPr="00DA3209">
        <w:t xml:space="preserve"> </w:t>
      </w:r>
      <w:r w:rsidR="0071712E" w:rsidRPr="00DA3209">
        <w:t>section describes the procedure to uninstall the system.</w:t>
      </w:r>
    </w:p>
    <w:p w14:paraId="6106C704" w14:textId="570597E2" w:rsidR="00E72832" w:rsidRPr="00026296" w:rsidRDefault="000C1C6C" w:rsidP="00026296">
      <w:pPr>
        <w:pStyle w:val="CTBodyText"/>
        <w:rPr>
          <w:b/>
        </w:rPr>
      </w:pPr>
      <w:r w:rsidRPr="00026296">
        <w:rPr>
          <w:b/>
        </w:rPr>
        <w:t>Uninstallation of GO</w:t>
      </w:r>
      <w:r w:rsidR="0033155E" w:rsidRPr="0033155E">
        <w:t>:</w:t>
      </w:r>
    </w:p>
    <w:p w14:paraId="1FA3782C" w14:textId="238269A0" w:rsidR="000C1C6C" w:rsidRDefault="0021048C" w:rsidP="00026296">
      <w:pPr>
        <w:pStyle w:val="CTBodyText"/>
      </w:pPr>
      <w:r>
        <w:t xml:space="preserve">Type the </w:t>
      </w:r>
      <w:r w:rsidR="0033155E">
        <w:t>following</w:t>
      </w:r>
      <w:r>
        <w:t xml:space="preserve"> commands:</w:t>
      </w:r>
    </w:p>
    <w:p w14:paraId="4BB40DAD" w14:textId="2E5E93A4" w:rsidR="0021048C" w:rsidRDefault="0021048C" w:rsidP="00026296">
      <w:pPr>
        <w:pStyle w:val="CTCodeinText"/>
      </w:pPr>
      <w:r>
        <w:t>sudo rm -rf /usr/local/go</w:t>
      </w:r>
    </w:p>
    <w:p w14:paraId="6A1CA789" w14:textId="39D1B6A1" w:rsidR="0021048C" w:rsidRDefault="0021048C" w:rsidP="00026296">
      <w:pPr>
        <w:pStyle w:val="CTCodeinText"/>
      </w:pPr>
      <w:r>
        <w:t>sudo apt-get uninstall purge golang*</w:t>
      </w:r>
    </w:p>
    <w:p w14:paraId="0173894A" w14:textId="6A008CE2" w:rsidR="0021048C" w:rsidRPr="00026296" w:rsidRDefault="0021048C" w:rsidP="00026296">
      <w:pPr>
        <w:pStyle w:val="CTBodyText"/>
        <w:spacing w:before="240"/>
        <w:rPr>
          <w:b/>
        </w:rPr>
      </w:pPr>
      <w:r w:rsidRPr="00026296">
        <w:rPr>
          <w:b/>
        </w:rPr>
        <w:t>Uninstallation of Grafana</w:t>
      </w:r>
      <w:r w:rsidR="0033155E" w:rsidRPr="0033155E">
        <w:t>:</w:t>
      </w:r>
    </w:p>
    <w:p w14:paraId="7624D557" w14:textId="6E6F11AB" w:rsidR="0021048C" w:rsidRDefault="0021048C" w:rsidP="00026296">
      <w:pPr>
        <w:pStyle w:val="CTBodyText"/>
      </w:pPr>
      <w:r>
        <w:t xml:space="preserve">Type the </w:t>
      </w:r>
      <w:r w:rsidR="0033155E">
        <w:t xml:space="preserve">following </w:t>
      </w:r>
      <w:r>
        <w:t>commands:</w:t>
      </w:r>
    </w:p>
    <w:p w14:paraId="465EB3E1" w14:textId="77777777" w:rsidR="00026296" w:rsidRDefault="0021048C" w:rsidP="00026296">
      <w:pPr>
        <w:pStyle w:val="CTBodyText"/>
      </w:pPr>
      <w:r>
        <w:t>To remove Grafana:</w:t>
      </w:r>
    </w:p>
    <w:p w14:paraId="74FF9E1D" w14:textId="34828C54" w:rsidR="0021048C" w:rsidRDefault="0021048C" w:rsidP="00026296">
      <w:pPr>
        <w:pStyle w:val="CTCodeinText"/>
      </w:pPr>
      <w:r>
        <w:t>sudo apt-get remove grafana</w:t>
      </w:r>
    </w:p>
    <w:p w14:paraId="1AA547FE" w14:textId="77777777" w:rsidR="00026296" w:rsidRDefault="0021048C" w:rsidP="00026296">
      <w:pPr>
        <w:pStyle w:val="CTBodyText"/>
        <w:spacing w:before="120"/>
      </w:pPr>
      <w:r>
        <w:t xml:space="preserve">To remove Grafana and its dependencies: </w:t>
      </w:r>
    </w:p>
    <w:p w14:paraId="305D0BE7" w14:textId="77A39B94" w:rsidR="0021048C" w:rsidRDefault="0021048C" w:rsidP="00026296">
      <w:pPr>
        <w:pStyle w:val="CTCodeinText"/>
      </w:pPr>
      <w:r w:rsidRPr="0021048C">
        <w:t xml:space="preserve">sudo apt-get remove --auto-remove </w:t>
      </w:r>
      <w:r>
        <w:t>Grafana</w:t>
      </w:r>
    </w:p>
    <w:p w14:paraId="5DF7B2F4" w14:textId="4FA9FE43" w:rsidR="0021048C" w:rsidRPr="00026296" w:rsidRDefault="00CA0C1C" w:rsidP="00026296">
      <w:pPr>
        <w:pStyle w:val="CTBodyText"/>
        <w:spacing w:before="240"/>
        <w:rPr>
          <w:b/>
        </w:rPr>
      </w:pPr>
      <w:r w:rsidRPr="00026296">
        <w:rPr>
          <w:b/>
        </w:rPr>
        <w:t>Uninstallation of Mirth Exporter</w:t>
      </w:r>
      <w:r w:rsidR="0033155E">
        <w:rPr>
          <w:b/>
        </w:rPr>
        <w:t>:</w:t>
      </w:r>
    </w:p>
    <w:p w14:paraId="174EE13F" w14:textId="7C0FC101" w:rsidR="00CA0C1C" w:rsidRDefault="00CA0C1C" w:rsidP="00026296">
      <w:pPr>
        <w:pStyle w:val="CTBodyText"/>
      </w:pPr>
      <w:r>
        <w:t xml:space="preserve">Remove file </w:t>
      </w:r>
      <w:r w:rsidR="0025756A" w:rsidRPr="0033155E">
        <w:rPr>
          <w:b/>
        </w:rPr>
        <w:t>mirth_exporter.go</w:t>
      </w:r>
      <w:r w:rsidR="0025756A">
        <w:t xml:space="preserve"> from </w:t>
      </w:r>
      <w:r w:rsidR="0025756A" w:rsidRPr="0033155E">
        <w:rPr>
          <w:b/>
        </w:rPr>
        <w:t>Mirth Connect</w:t>
      </w:r>
      <w:r w:rsidR="0025756A">
        <w:t xml:space="preserve"> folder using </w:t>
      </w:r>
      <w:r w:rsidR="0033155E">
        <w:t xml:space="preserve">the following </w:t>
      </w:r>
      <w:r w:rsidR="0025756A">
        <w:t>command:</w:t>
      </w:r>
    </w:p>
    <w:p w14:paraId="7D586E5F" w14:textId="4CCB3E9B" w:rsidR="0025756A" w:rsidRDefault="0025756A" w:rsidP="00026296">
      <w:pPr>
        <w:pStyle w:val="CTCodeinText"/>
      </w:pPr>
      <w:r>
        <w:t>rm mirth_exporter.go</w:t>
      </w:r>
    </w:p>
    <w:p w14:paraId="469071AC" w14:textId="036C431F" w:rsidR="0025756A" w:rsidRPr="0025756A" w:rsidRDefault="0025756A" w:rsidP="00026296">
      <w:pPr>
        <w:pStyle w:val="CTBodyText"/>
        <w:spacing w:before="240"/>
      </w:pPr>
      <w:r w:rsidRPr="00026296">
        <w:rPr>
          <w:b/>
        </w:rPr>
        <w:t>Uninstallation</w:t>
      </w:r>
      <w:r w:rsidRPr="0025756A">
        <w:t xml:space="preserve"> </w:t>
      </w:r>
      <w:r w:rsidRPr="00026296">
        <w:rPr>
          <w:b/>
        </w:rPr>
        <w:t>of Node Exporter</w:t>
      </w:r>
      <w:r w:rsidR="0033155E">
        <w:rPr>
          <w:b/>
        </w:rPr>
        <w:t>:</w:t>
      </w:r>
    </w:p>
    <w:p w14:paraId="7E949069" w14:textId="65292E2C" w:rsidR="00972A70" w:rsidRDefault="00972A70" w:rsidP="00026296">
      <w:pPr>
        <w:pStyle w:val="CTBodyText"/>
      </w:pPr>
      <w:r>
        <w:t xml:space="preserve">Type the </w:t>
      </w:r>
      <w:r w:rsidR="0033155E">
        <w:t xml:space="preserve">following </w:t>
      </w:r>
      <w:r>
        <w:t>command:</w:t>
      </w:r>
    </w:p>
    <w:p w14:paraId="12A86AE8" w14:textId="0319F702" w:rsidR="00243B2D" w:rsidRDefault="00972A70" w:rsidP="00026296">
      <w:pPr>
        <w:pStyle w:val="CTCodeinText"/>
      </w:pPr>
      <w:r>
        <w:t>sudo rm -rf /usr/local/bin/node_exporter</w:t>
      </w:r>
    </w:p>
    <w:p w14:paraId="2BB8BB15" w14:textId="1EB2C09C" w:rsidR="0025756A" w:rsidRPr="00026296" w:rsidRDefault="0025756A" w:rsidP="00026296">
      <w:pPr>
        <w:pStyle w:val="CTBodyText"/>
        <w:spacing w:before="240"/>
        <w:rPr>
          <w:b/>
        </w:rPr>
      </w:pPr>
      <w:r w:rsidRPr="00026296">
        <w:rPr>
          <w:b/>
        </w:rPr>
        <w:t>Uninstallation of Prometheus</w:t>
      </w:r>
      <w:r w:rsidR="0033155E">
        <w:rPr>
          <w:b/>
        </w:rPr>
        <w:t>:</w:t>
      </w:r>
    </w:p>
    <w:p w14:paraId="1FF057E6" w14:textId="7C644344" w:rsidR="00243B2D" w:rsidRDefault="00243B2D" w:rsidP="00026296">
      <w:pPr>
        <w:pStyle w:val="CTBodyText"/>
      </w:pPr>
      <w:r>
        <w:t xml:space="preserve">Type the </w:t>
      </w:r>
      <w:r w:rsidR="0033155E">
        <w:t>following</w:t>
      </w:r>
      <w:r>
        <w:t xml:space="preserve"> commands:</w:t>
      </w:r>
    </w:p>
    <w:p w14:paraId="6268E367" w14:textId="4819B285" w:rsidR="00243B2D" w:rsidRDefault="00243B2D" w:rsidP="00A35E74">
      <w:pPr>
        <w:pStyle w:val="CTCodeinText"/>
      </w:pPr>
      <w:r>
        <w:t>sudo rm -rf /usr/local/bin/prometheus</w:t>
      </w:r>
    </w:p>
    <w:p w14:paraId="3816164C" w14:textId="6DBE845B" w:rsidR="00243B2D" w:rsidRDefault="00243B2D" w:rsidP="00A35E74">
      <w:pPr>
        <w:pStyle w:val="CTCodeinText"/>
      </w:pPr>
      <w:r>
        <w:t>sudo rm -rf /usr/local/bin/promtool</w:t>
      </w:r>
    </w:p>
    <w:p w14:paraId="6A89ADF5" w14:textId="75BB46CA" w:rsidR="00243B2D" w:rsidRPr="00BE718E" w:rsidRDefault="00BE718E" w:rsidP="00A35E74">
      <w:pPr>
        <w:pStyle w:val="CTCodeinText"/>
      </w:pPr>
      <w:r>
        <w:t>sudo rm -rf /etc/prometheus</w:t>
      </w:r>
    </w:p>
    <w:sectPr w:rsidR="00243B2D" w:rsidRPr="00BE718E" w:rsidSect="005B440B">
      <w:headerReference w:type="default" r:id="rId43"/>
      <w:footerReference w:type="default" r:id="rId44"/>
      <w:footerReference w:type="first" r:id="rId45"/>
      <w:pgSz w:w="11906" w:h="16838"/>
      <w:pgMar w:top="1440" w:right="1196" w:bottom="1440" w:left="1440" w:header="708" w:footer="446"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BDD0" w16cex:dateUtc="2020-08-19T09:33:00Z"/>
  <w16cex:commentExtensible w16cex:durableId="22E7C45D" w16cex:dateUtc="2020-08-19T10:01:00Z"/>
  <w16cex:commentExtensible w16cex:durableId="22E7C4D2" w16cex:dateUtc="2020-08-19T10:03:00Z"/>
  <w16cex:commentExtensible w16cex:durableId="22E7C4E4" w16cex:dateUtc="2020-08-19T10:03:00Z"/>
  <w16cex:commentExtensible w16cex:durableId="22E7C95E" w16cex:dateUtc="2020-08-19T10:23:00Z"/>
  <w16cex:commentExtensible w16cex:durableId="22E7D100" w16cex:dateUtc="2020-08-19T10: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F7F2B" w14:textId="77777777" w:rsidR="00A86FB6" w:rsidRDefault="00A86FB6" w:rsidP="00207654">
      <w:pPr>
        <w:spacing w:after="0"/>
      </w:pPr>
      <w:r>
        <w:separator/>
      </w:r>
    </w:p>
  </w:endnote>
  <w:endnote w:type="continuationSeparator" w:id="0">
    <w:p w14:paraId="31E4F70F" w14:textId="77777777" w:rsidR="00A86FB6" w:rsidRDefault="00A86FB6" w:rsidP="00207654">
      <w:pPr>
        <w:spacing w:after="0"/>
      </w:pPr>
      <w:r>
        <w:continuationSeparator/>
      </w:r>
    </w:p>
  </w:endnote>
  <w:endnote w:type="continuationNotice" w:id="1">
    <w:p w14:paraId="2A125318" w14:textId="77777777" w:rsidR="00A86FB6" w:rsidRDefault="00A86FB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860082579"/>
      <w:docPartObj>
        <w:docPartGallery w:val="Page Numbers (Top of Page)"/>
        <w:docPartUnique/>
      </w:docPartObj>
    </w:sdtPr>
    <w:sdtEndPr/>
    <w:sdtContent>
      <w:p w14:paraId="29DC31C3" w14:textId="25E57A6D" w:rsidR="00774ACD" w:rsidRDefault="00774ACD" w:rsidP="005B440B">
        <w:pPr>
          <w:ind w:left="3330" w:firstLine="810"/>
          <w:rPr>
            <w:rFonts w:ascii="Segoe UI" w:hAnsi="Segoe UI" w:cs="Segoe UI"/>
            <w:sz w:val="18"/>
            <w:szCs w:val="18"/>
          </w:rPr>
        </w:pPr>
        <w:r>
          <w:rPr>
            <w:noProof/>
          </w:rPr>
          <mc:AlternateContent>
            <mc:Choice Requires="wps">
              <w:drawing>
                <wp:anchor distT="0" distB="0" distL="114300" distR="114300" simplePos="0" relativeHeight="251658242" behindDoc="0" locked="0" layoutInCell="1" allowOverlap="1" wp14:anchorId="236AB865" wp14:editId="5030CA44">
                  <wp:simplePos x="0" y="0"/>
                  <wp:positionH relativeFrom="column">
                    <wp:posOffset>1950085</wp:posOffset>
                  </wp:positionH>
                  <wp:positionV relativeFrom="paragraph">
                    <wp:posOffset>-17145</wp:posOffset>
                  </wp:positionV>
                  <wp:extent cx="2257425" cy="2762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74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6B6D3" w14:textId="307EFC5E" w:rsidR="00774ACD" w:rsidRPr="00D05DB5" w:rsidRDefault="00A86FB6" w:rsidP="00C63E14">
                              <w:pPr>
                                <w:pStyle w:val="Footer"/>
                              </w:pPr>
                              <w:sdt>
                                <w:sdtPr>
                                  <w:id w:val="-1121830460"/>
                                  <w:comboBox>
                                    <w:listItem w:displayText="Select Copyright Labeling" w:value="0"/>
                                    <w:listItem w:displayText="CitiusTech Internal" w:value="1"/>
                                    <w:listItem w:displayText="CitiusTech Confidential" w:value="2"/>
                                    <w:listItem w:displayText="Client Confidential" w:value="3"/>
                                  </w:comboBox>
                                </w:sdtPr>
                                <w:sdtEndPr/>
                                <w:sdtContent>
                                  <w:r w:rsidR="00774ACD">
                                    <w:t>Client Confidential</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6AB865" id="_x0000_t202" coordsize="21600,21600" o:spt="202" path="m,l,21600r21600,l21600,xe">
                  <v:stroke joinstyle="miter"/>
                  <v:path gradientshapeok="t" o:connecttype="rect"/>
                </v:shapetype>
                <v:shape id="Text Box 2" o:spid="_x0000_s1026" type="#_x0000_t202" style="position:absolute;left:0;text-align:left;margin-left:153.55pt;margin-top:-1.35pt;width:177.75pt;height:2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" filled="f" stroked="f" strokeweight=".5pt">
                  <v:textbox>
                    <w:txbxContent>
                      <w:p w14:paraId="7D06B6D3" w14:textId="307EFC5E" w:rsidR="00774ACD" w:rsidRPr="00D05DB5" w:rsidRDefault="00A86FB6" w:rsidP="00C63E14">
                        <w:pPr>
                          <w:pStyle w:val="Footer"/>
                        </w:pPr>
                        <w:sdt>
                          <w:sdtPr>
                            <w:id w:val="-1121830460"/>
                            <w:comboBox>
                              <w:listItem w:displayText="Select Copyright Labeling" w:value="0"/>
                              <w:listItem w:displayText="CitiusTech Internal" w:value="1"/>
                              <w:listItem w:displayText="CitiusTech Confidential" w:value="2"/>
                              <w:listItem w:displayText="Client Confidential" w:value="3"/>
                            </w:comboBox>
                          </w:sdtPr>
                          <w:sdtEndPr/>
                          <w:sdtContent>
                            <w:r w:rsidR="00774ACD">
                              <w:t>Client Confidential</w:t>
                            </w:r>
                          </w:sdtContent>
                        </w:sdt>
                      </w:p>
                    </w:txbxContent>
                  </v:textbox>
                </v:shape>
              </w:pict>
            </mc:Fallback>
          </mc:AlternateContent>
        </w:r>
        <w:r w:rsidRPr="006C0DC9">
          <w:rPr>
            <w:noProof/>
          </w:rPr>
          <w:drawing>
            <wp:anchor distT="0" distB="0" distL="114300" distR="114300" simplePos="0" relativeHeight="251658240" behindDoc="0" locked="0" layoutInCell="1" allowOverlap="1" wp14:anchorId="7ACC68CB" wp14:editId="0EDD28A3">
              <wp:simplePos x="0" y="0"/>
              <wp:positionH relativeFrom="column">
                <wp:posOffset>-333375</wp:posOffset>
              </wp:positionH>
              <wp:positionV relativeFrom="paragraph">
                <wp:posOffset>13969</wp:posOffset>
              </wp:positionV>
              <wp:extent cx="1395438" cy="1809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063" cy="182223"/>
                      </a:xfrm>
                      <a:prstGeom prst="rect">
                        <a:avLst/>
                      </a:prstGeom>
                      <a:noFill/>
                    </pic:spPr>
                  </pic:pic>
                </a:graphicData>
              </a:graphic>
              <wp14:sizeRelH relativeFrom="page">
                <wp14:pctWidth>0</wp14:pctWidth>
              </wp14:sizeRelH>
              <wp14:sizeRelV relativeFrom="page">
                <wp14:pctHeight>0</wp14:pctHeight>
              </wp14:sizeRelV>
            </wp:anchor>
          </w:drawing>
        </w:r>
        <w:r>
          <w:rPr>
            <w:rFonts w:ascii="Segoe UI" w:hAnsi="Segoe UI" w:cs="Segoe UI"/>
            <w:sz w:val="18"/>
            <w:szCs w:val="18"/>
          </w:rPr>
          <w:t xml:space="preserve">     </w:t>
        </w:r>
        <w:r w:rsidRPr="00772AEA">
          <w:rPr>
            <w:noProof/>
          </w:rPr>
          <mc:AlternateContent>
            <mc:Choice Requires="wps">
              <w:drawing>
                <wp:anchor distT="0" distB="0" distL="114300" distR="114300" simplePos="0" relativeHeight="251658241" behindDoc="0" locked="0" layoutInCell="1" allowOverlap="1" wp14:anchorId="556CB67A" wp14:editId="46A1482D">
                  <wp:simplePos x="0" y="0"/>
                  <wp:positionH relativeFrom="column">
                    <wp:posOffset>-916305</wp:posOffset>
                  </wp:positionH>
                  <wp:positionV relativeFrom="paragraph">
                    <wp:posOffset>-21590</wp:posOffset>
                  </wp:positionV>
                  <wp:extent cx="7755255" cy="0"/>
                  <wp:effectExtent l="0" t="0" r="17145" b="19050"/>
                  <wp:wrapNone/>
                  <wp:docPr id="22" name="Straight Connector 22"/>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53DDC06C">
                <v:line id="Straight Connector 22"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2.15pt,-1.7pt" to="538.5pt,-1.7pt" w14:anchorId="29D55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"/>
              </w:pict>
            </mc:Fallback>
          </mc:AlternateContent>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t xml:space="preserve">                                 </w:t>
        </w:r>
        <w:r w:rsidRPr="006C0DC9">
          <w:rPr>
            <w:rFonts w:ascii="Segoe UI" w:hAnsi="Segoe UI" w:cs="Segoe UI"/>
            <w:sz w:val="18"/>
            <w:szCs w:val="18"/>
          </w:rPr>
          <w:t xml:space="preserve">Page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PAGE </w:instrText>
        </w:r>
        <w:r w:rsidRPr="006C0DC9">
          <w:rPr>
            <w:rFonts w:ascii="Segoe UI" w:hAnsi="Segoe UI" w:cs="Segoe UI"/>
            <w:b/>
            <w:bCs/>
            <w:sz w:val="18"/>
            <w:szCs w:val="18"/>
          </w:rPr>
          <w:fldChar w:fldCharType="separate"/>
        </w:r>
        <w:r>
          <w:rPr>
            <w:rFonts w:ascii="Segoe UI" w:hAnsi="Segoe UI" w:cs="Segoe UI"/>
            <w:b/>
            <w:bCs/>
            <w:noProof/>
            <w:sz w:val="18"/>
            <w:szCs w:val="18"/>
          </w:rPr>
          <w:t>3</w:t>
        </w:r>
        <w:r w:rsidRPr="006C0DC9">
          <w:rPr>
            <w:rFonts w:ascii="Segoe UI" w:hAnsi="Segoe UI" w:cs="Segoe UI"/>
            <w:b/>
            <w:bCs/>
            <w:sz w:val="18"/>
            <w:szCs w:val="18"/>
          </w:rPr>
          <w:fldChar w:fldCharType="end"/>
        </w:r>
        <w:r w:rsidRPr="006C0DC9">
          <w:rPr>
            <w:rFonts w:ascii="Segoe UI" w:hAnsi="Segoe UI" w:cs="Segoe UI"/>
            <w:sz w:val="18"/>
            <w:szCs w:val="18"/>
          </w:rPr>
          <w:t xml:space="preserve"> of </w:t>
        </w:r>
        <w:r w:rsidRPr="006C0DC9">
          <w:rPr>
            <w:rFonts w:ascii="Segoe UI" w:hAnsi="Segoe UI" w:cs="Segoe UI"/>
            <w:b/>
            <w:bCs/>
            <w:sz w:val="18"/>
            <w:szCs w:val="18"/>
          </w:rPr>
          <w:fldChar w:fldCharType="begin"/>
        </w:r>
        <w:r w:rsidRPr="006C0DC9">
          <w:rPr>
            <w:rFonts w:ascii="Segoe UI" w:hAnsi="Segoe UI" w:cs="Segoe UI"/>
            <w:b/>
            <w:bCs/>
            <w:sz w:val="18"/>
            <w:szCs w:val="18"/>
          </w:rPr>
          <w:instrText xml:space="preserve"> NUMPAGES  </w:instrText>
        </w:r>
        <w:r w:rsidRPr="006C0DC9">
          <w:rPr>
            <w:rFonts w:ascii="Segoe UI" w:hAnsi="Segoe UI" w:cs="Segoe UI"/>
            <w:b/>
            <w:bCs/>
            <w:sz w:val="18"/>
            <w:szCs w:val="18"/>
          </w:rPr>
          <w:fldChar w:fldCharType="separate"/>
        </w:r>
        <w:r>
          <w:rPr>
            <w:rFonts w:ascii="Segoe UI" w:hAnsi="Segoe UI" w:cs="Segoe UI"/>
            <w:b/>
            <w:bCs/>
            <w:noProof/>
            <w:sz w:val="18"/>
            <w:szCs w:val="18"/>
          </w:rPr>
          <w:t>13</w:t>
        </w:r>
        <w:r w:rsidRPr="006C0DC9">
          <w:rPr>
            <w:rFonts w:ascii="Segoe UI" w:hAnsi="Segoe UI" w:cs="Segoe UI"/>
            <w:b/>
            <w:bCs/>
            <w:sz w:val="18"/>
            <w:szCs w:val="18"/>
          </w:rPr>
          <w:fldChar w:fldCharType="end"/>
        </w:r>
      </w:p>
    </w:sdtContent>
  </w:sdt>
  <w:p w14:paraId="05A0B91D" w14:textId="58288790" w:rsidR="00774ACD" w:rsidRPr="005B440B" w:rsidRDefault="00774ACD" w:rsidP="005B440B">
    <w:pPr>
      <w:spacing w:after="0"/>
      <w:ind w:left="900" w:hanging="414"/>
      <w:jc w:val="right"/>
      <w:rPr>
        <w:rFonts w:ascii="Segoe UI" w:hAnsi="Segoe UI" w:cs="Segoe UI"/>
        <w:sz w:val="18"/>
        <w:szCs w:val="18"/>
      </w:rP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egoe UI" w:hAnsi="Segoe UI" w:cs="Segoe UI"/>
        <w:sz w:val="18"/>
        <w:szCs w:val="18"/>
      </w:rPr>
      <w:id w:val="-455561787"/>
      <w:docPartObj>
        <w:docPartGallery w:val="Page Numbers (Bottom of Page)"/>
        <w:docPartUnique/>
      </w:docPartObj>
    </w:sdtPr>
    <w:sdtEndPr/>
    <w:sdtContent>
      <w:p w14:paraId="2D4CF140" w14:textId="77777777" w:rsidR="00774ACD" w:rsidRPr="006C0DC9" w:rsidRDefault="00A86FB6" w:rsidP="00B83525">
        <w:pPr>
          <w:ind w:left="3744" w:firstLine="144"/>
          <w:rPr>
            <w:rFonts w:ascii="Segoe UI" w:hAnsi="Segoe UI" w:cs="Segoe UI"/>
            <w:sz w:val="18"/>
            <w:szCs w:val="18"/>
          </w:rPr>
        </w:pPr>
        <w:sdt>
          <w:sdtPr>
            <w:rPr>
              <w:rFonts w:ascii="Segoe UI" w:hAnsi="Segoe UI" w:cs="Segoe UI"/>
              <w:sz w:val="18"/>
              <w:szCs w:val="18"/>
            </w:rPr>
            <w:id w:val="-1062321559"/>
            <w:docPartObj>
              <w:docPartGallery w:val="Page Numbers (Top of Page)"/>
              <w:docPartUnique/>
            </w:docPartObj>
          </w:sdtPr>
          <w:sdtEndPr/>
          <w:sdtContent>
            <w:r w:rsidR="00774ACD" w:rsidRPr="00B83525">
              <w:rPr>
                <w:rFonts w:ascii="Segoe UI" w:hAnsi="Segoe UI" w:cs="Segoe UI"/>
                <w:sz w:val="18"/>
                <w:szCs w:val="18"/>
              </w:rPr>
              <w:t>CitiusTech Confidential</w:t>
            </w:r>
            <w:r w:rsidR="00774ACD" w:rsidRPr="00772AEA">
              <w:rPr>
                <w:noProof/>
              </w:rPr>
              <mc:AlternateContent>
                <mc:Choice Requires="wps">
                  <w:drawing>
                    <wp:anchor distT="0" distB="0" distL="114300" distR="114300" simplePos="0" relativeHeight="251658244" behindDoc="0" locked="0" layoutInCell="1" allowOverlap="1" wp14:anchorId="345AC8BB" wp14:editId="19D3745E">
                      <wp:simplePos x="0" y="0"/>
                      <wp:positionH relativeFrom="column">
                        <wp:posOffset>-916305</wp:posOffset>
                      </wp:positionH>
                      <wp:positionV relativeFrom="paragraph">
                        <wp:posOffset>-21590</wp:posOffset>
                      </wp:positionV>
                      <wp:extent cx="7755255" cy="0"/>
                      <wp:effectExtent l="0" t="0" r="17145" b="19050"/>
                      <wp:wrapNone/>
                      <wp:docPr id="47" name="Straight Connector 47"/>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http://schemas.microsoft.com/office/word/2018/wordml" xmlns:w16cex="http://schemas.microsoft.com/office/word/2018/wordml/cex">
                  <w:pict w14:anchorId="09B427B7">
                    <v:line id="Straight Connector 47" style="position:absolute;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2.15pt,-1.7pt" to="538.5pt,-1.7pt" w14:anchorId="7D3073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"/>
                  </w:pict>
                </mc:Fallback>
              </mc:AlternateContent>
            </w:r>
            <w:r w:rsidR="00774ACD" w:rsidRPr="006C0DC9">
              <w:rPr>
                <w:noProof/>
              </w:rPr>
              <w:drawing>
                <wp:anchor distT="0" distB="0" distL="114300" distR="114300" simplePos="0" relativeHeight="251658243" behindDoc="0" locked="0" layoutInCell="1" allowOverlap="1" wp14:anchorId="60240A18" wp14:editId="61A433A7">
                  <wp:simplePos x="0" y="0"/>
                  <wp:positionH relativeFrom="column">
                    <wp:posOffset>66675</wp:posOffset>
                  </wp:positionH>
                  <wp:positionV relativeFrom="paragraph">
                    <wp:posOffset>33655</wp:posOffset>
                  </wp:positionV>
                  <wp:extent cx="1743075" cy="226060"/>
                  <wp:effectExtent l="0" t="0" r="9525" b="254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26060"/>
                          </a:xfrm>
                          <a:prstGeom prst="rect">
                            <a:avLst/>
                          </a:prstGeom>
                          <a:noFill/>
                        </pic:spPr>
                      </pic:pic>
                    </a:graphicData>
                  </a:graphic>
                  <wp14:sizeRelH relativeFrom="page">
                    <wp14:pctWidth>0</wp14:pctWidth>
                  </wp14:sizeRelH>
                  <wp14:sizeRelV relativeFrom="page">
                    <wp14:pctHeight>0</wp14:pctHeight>
                  </wp14:sizeRelV>
                </wp:anchor>
              </w:drawing>
            </w:r>
            <w:r w:rsidR="00774ACD">
              <w:rPr>
                <w:rFonts w:ascii="Segoe UI" w:hAnsi="Segoe UI" w:cs="Segoe UI"/>
                <w:sz w:val="18"/>
                <w:szCs w:val="18"/>
              </w:rPr>
              <w:tab/>
            </w:r>
            <w:r w:rsidR="00774ACD">
              <w:rPr>
                <w:rFonts w:ascii="Segoe UI" w:hAnsi="Segoe UI" w:cs="Segoe UI"/>
                <w:sz w:val="18"/>
                <w:szCs w:val="18"/>
              </w:rPr>
              <w:tab/>
            </w:r>
            <w:r w:rsidR="00774ACD">
              <w:rPr>
                <w:rFonts w:ascii="Segoe UI" w:hAnsi="Segoe UI" w:cs="Segoe UI"/>
                <w:sz w:val="18"/>
                <w:szCs w:val="18"/>
              </w:rPr>
              <w:tab/>
            </w:r>
            <w:r w:rsidR="00774ACD">
              <w:rPr>
                <w:rFonts w:ascii="Segoe UI" w:hAnsi="Segoe UI" w:cs="Segoe UI"/>
                <w:sz w:val="18"/>
                <w:szCs w:val="18"/>
              </w:rPr>
              <w:tab/>
            </w:r>
            <w:r w:rsidR="00774ACD">
              <w:rPr>
                <w:rFonts w:ascii="Segoe UI" w:hAnsi="Segoe UI" w:cs="Segoe UI"/>
                <w:sz w:val="18"/>
                <w:szCs w:val="18"/>
              </w:rPr>
              <w:tab/>
              <w:t xml:space="preserve">  </w:t>
            </w:r>
            <w:r w:rsidR="00774ACD" w:rsidRPr="006C0DC9">
              <w:rPr>
                <w:rFonts w:ascii="Segoe UI" w:hAnsi="Segoe UI" w:cs="Segoe UI"/>
                <w:sz w:val="18"/>
                <w:szCs w:val="18"/>
              </w:rPr>
              <w:t xml:space="preserve">Page </w:t>
            </w:r>
            <w:r w:rsidR="00774ACD" w:rsidRPr="006C0DC9">
              <w:rPr>
                <w:rFonts w:ascii="Segoe UI" w:hAnsi="Segoe UI" w:cs="Segoe UI"/>
                <w:b/>
                <w:bCs/>
                <w:sz w:val="18"/>
                <w:szCs w:val="18"/>
              </w:rPr>
              <w:fldChar w:fldCharType="begin"/>
            </w:r>
            <w:r w:rsidR="00774ACD" w:rsidRPr="006C0DC9">
              <w:rPr>
                <w:rFonts w:ascii="Segoe UI" w:hAnsi="Segoe UI" w:cs="Segoe UI"/>
                <w:b/>
                <w:bCs/>
                <w:sz w:val="18"/>
                <w:szCs w:val="18"/>
              </w:rPr>
              <w:instrText xml:space="preserve"> PAGE </w:instrText>
            </w:r>
            <w:r w:rsidR="00774ACD" w:rsidRPr="006C0DC9">
              <w:rPr>
                <w:rFonts w:ascii="Segoe UI" w:hAnsi="Segoe UI" w:cs="Segoe UI"/>
                <w:b/>
                <w:bCs/>
                <w:sz w:val="18"/>
                <w:szCs w:val="18"/>
              </w:rPr>
              <w:fldChar w:fldCharType="separate"/>
            </w:r>
            <w:r w:rsidR="00774ACD">
              <w:rPr>
                <w:rFonts w:ascii="Segoe UI" w:hAnsi="Segoe UI" w:cs="Segoe UI"/>
                <w:b/>
                <w:bCs/>
                <w:noProof/>
                <w:sz w:val="18"/>
                <w:szCs w:val="18"/>
              </w:rPr>
              <w:t>1</w:t>
            </w:r>
            <w:r w:rsidR="00774ACD" w:rsidRPr="006C0DC9">
              <w:rPr>
                <w:rFonts w:ascii="Segoe UI" w:hAnsi="Segoe UI" w:cs="Segoe UI"/>
                <w:b/>
                <w:bCs/>
                <w:sz w:val="18"/>
                <w:szCs w:val="18"/>
              </w:rPr>
              <w:fldChar w:fldCharType="end"/>
            </w:r>
            <w:r w:rsidR="00774ACD" w:rsidRPr="006C0DC9">
              <w:rPr>
                <w:rFonts w:ascii="Segoe UI" w:hAnsi="Segoe UI" w:cs="Segoe UI"/>
                <w:sz w:val="18"/>
                <w:szCs w:val="18"/>
              </w:rPr>
              <w:t xml:space="preserve"> of </w:t>
            </w:r>
            <w:r w:rsidR="00774ACD" w:rsidRPr="006C0DC9">
              <w:rPr>
                <w:rFonts w:ascii="Segoe UI" w:hAnsi="Segoe UI" w:cs="Segoe UI"/>
                <w:b/>
                <w:bCs/>
                <w:sz w:val="18"/>
                <w:szCs w:val="18"/>
              </w:rPr>
              <w:fldChar w:fldCharType="begin"/>
            </w:r>
            <w:r w:rsidR="00774ACD" w:rsidRPr="006C0DC9">
              <w:rPr>
                <w:rFonts w:ascii="Segoe UI" w:hAnsi="Segoe UI" w:cs="Segoe UI"/>
                <w:b/>
                <w:bCs/>
                <w:sz w:val="18"/>
                <w:szCs w:val="18"/>
              </w:rPr>
              <w:instrText xml:space="preserve"> NUMPAGES  </w:instrText>
            </w:r>
            <w:r w:rsidR="00774ACD" w:rsidRPr="006C0DC9">
              <w:rPr>
                <w:rFonts w:ascii="Segoe UI" w:hAnsi="Segoe UI" w:cs="Segoe UI"/>
                <w:b/>
                <w:bCs/>
                <w:sz w:val="18"/>
                <w:szCs w:val="18"/>
              </w:rPr>
              <w:fldChar w:fldCharType="separate"/>
            </w:r>
            <w:r w:rsidR="00774ACD">
              <w:rPr>
                <w:rFonts w:ascii="Segoe UI" w:hAnsi="Segoe UI" w:cs="Segoe UI"/>
                <w:b/>
                <w:bCs/>
                <w:noProof/>
                <w:sz w:val="18"/>
                <w:szCs w:val="18"/>
              </w:rPr>
              <w:t>13</w:t>
            </w:r>
            <w:r w:rsidR="00774ACD" w:rsidRPr="006C0DC9">
              <w:rPr>
                <w:rFonts w:ascii="Segoe UI" w:hAnsi="Segoe UI" w:cs="Segoe UI"/>
                <w:b/>
                <w:bCs/>
                <w:sz w:val="18"/>
                <w:szCs w:val="18"/>
              </w:rPr>
              <w:fldChar w:fldCharType="end"/>
            </w:r>
          </w:sdtContent>
        </w:sdt>
      </w:p>
    </w:sdtContent>
  </w:sdt>
  <w:p w14:paraId="7BCFDE17" w14:textId="77777777" w:rsidR="00774ACD" w:rsidRPr="00E33CB0" w:rsidRDefault="00774ACD" w:rsidP="00E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3C423" w14:textId="77777777" w:rsidR="00A86FB6" w:rsidRDefault="00A86FB6" w:rsidP="00207654">
      <w:pPr>
        <w:spacing w:after="0"/>
      </w:pPr>
      <w:r>
        <w:separator/>
      </w:r>
    </w:p>
  </w:footnote>
  <w:footnote w:type="continuationSeparator" w:id="0">
    <w:p w14:paraId="592DEB2B" w14:textId="77777777" w:rsidR="00A86FB6" w:rsidRDefault="00A86FB6" w:rsidP="00207654">
      <w:pPr>
        <w:spacing w:after="0"/>
      </w:pPr>
      <w:r>
        <w:continuationSeparator/>
      </w:r>
    </w:p>
  </w:footnote>
  <w:footnote w:type="continuationNotice" w:id="1">
    <w:p w14:paraId="12501A31" w14:textId="77777777" w:rsidR="00A86FB6" w:rsidRDefault="00A86FB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B363" w14:textId="1758A5C1" w:rsidR="00774ACD" w:rsidRDefault="00774ACD" w:rsidP="008C4D9E">
    <w:pPr>
      <w:pStyle w:val="CTHeader"/>
      <w:ind w:left="0"/>
    </w:pPr>
    <w:r w:rsidRPr="00D44336">
      <mc:AlternateContent>
        <mc:Choice Requires="wps">
          <w:drawing>
            <wp:anchor distT="0" distB="0" distL="114300" distR="114300" simplePos="0" relativeHeight="251658250" behindDoc="1" locked="0" layoutInCell="1" allowOverlap="1" wp14:anchorId="7C0DDAD0" wp14:editId="3A9069C1">
              <wp:simplePos x="0" y="0"/>
              <wp:positionH relativeFrom="column">
                <wp:posOffset>5306060</wp:posOffset>
              </wp:positionH>
              <wp:positionV relativeFrom="paragraph">
                <wp:posOffset>-295275</wp:posOffset>
              </wp:positionV>
              <wp:extent cx="395605" cy="395605"/>
              <wp:effectExtent l="0" t="0" r="4445" b="4445"/>
              <wp:wrapNone/>
              <wp:docPr id="21" name="Rectangle 21"/>
              <wp:cNvGraphicFramePr/>
              <a:graphic xmlns:a="http://schemas.openxmlformats.org/drawingml/2006/main">
                <a:graphicData uri="http://schemas.microsoft.com/office/word/2010/wordprocessingShape">
                  <wps:wsp>
                    <wps:cNvSpPr/>
                    <wps:spPr>
                      <a:xfrm>
                        <a:off x="0" y="0"/>
                        <a:ext cx="395605" cy="3956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ex="http://schemas.microsoft.com/office/word/2018/wordml/cex">
          <w:pict w14:anchorId="5C278E1B">
            <v:rect id="Rectangle 21" style="position:absolute;margin-left:417.8pt;margin-top:-23.25pt;width:31.15pt;height:31.15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2d69b [1942]" stroked="f" strokeweight="2pt" w14:anchorId="1B72EF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"/>
          </w:pict>
        </mc:Fallback>
      </mc:AlternateContent>
    </w:r>
    <w:r w:rsidRPr="00D44336">
      <mc:AlternateContent>
        <mc:Choice Requires="wps">
          <w:drawing>
            <wp:anchor distT="0" distB="0" distL="114300" distR="114300" simplePos="0" relativeHeight="251658249" behindDoc="0" locked="0" layoutInCell="1" allowOverlap="1" wp14:anchorId="5135E542" wp14:editId="1BA8EE25">
              <wp:simplePos x="0" y="0"/>
              <wp:positionH relativeFrom="column">
                <wp:posOffset>4650105</wp:posOffset>
              </wp:positionH>
              <wp:positionV relativeFrom="paragraph">
                <wp:posOffset>147955</wp:posOffset>
              </wp:positionV>
              <wp:extent cx="71755" cy="71755"/>
              <wp:effectExtent l="0" t="0" r="4445" b="4445"/>
              <wp:wrapNone/>
              <wp:docPr id="20" name="Rectangle 20"/>
              <wp:cNvGraphicFramePr/>
              <a:graphic xmlns:a="http://schemas.openxmlformats.org/drawingml/2006/main">
                <a:graphicData uri="http://schemas.microsoft.com/office/word/2010/wordprocessingShape">
                  <wps:wsp>
                    <wps:cNvSpPr/>
                    <wps:spPr>
                      <a:xfrm>
                        <a:off x="0" y="0"/>
                        <a:ext cx="71755" cy="71755"/>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ex="http://schemas.microsoft.com/office/word/2018/wordml/cex">
          <w:pict w14:anchorId="5E9A6DFD">
            <v:rect id="Rectangle 20" style="position:absolute;margin-left:366.15pt;margin-top:11.65pt;width:5.65pt;height:5.6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2a1c7 [1943]" stroked="f" strokeweight="2pt" w14:anchorId="2754A9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"/>
          </w:pict>
        </mc:Fallback>
      </mc:AlternateContent>
    </w:r>
    <w:r w:rsidRPr="00D44336">
      <mc:AlternateContent>
        <mc:Choice Requires="wps">
          <w:drawing>
            <wp:anchor distT="0" distB="0" distL="114300" distR="114300" simplePos="0" relativeHeight="251658248" behindDoc="0" locked="0" layoutInCell="1" allowOverlap="1" wp14:anchorId="3AC4BAC3" wp14:editId="283DA2F5">
              <wp:simplePos x="0" y="0"/>
              <wp:positionH relativeFrom="column">
                <wp:posOffset>5085080</wp:posOffset>
              </wp:positionH>
              <wp:positionV relativeFrom="paragraph">
                <wp:posOffset>-171450</wp:posOffset>
              </wp:positionV>
              <wp:extent cx="143510" cy="143510"/>
              <wp:effectExtent l="0" t="0" r="8890" b="8890"/>
              <wp:wrapNone/>
              <wp:docPr id="19" name="Rectangle 19"/>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ex="http://schemas.microsoft.com/office/word/2018/wordml/cex">
          <w:pict w14:anchorId="12C37A77">
            <v:rect id="Rectangle 19" style="position:absolute;margin-left:400.4pt;margin-top:-13.5pt;width:11.3pt;height:11.3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1849b [2408]" stroked="f" strokeweight="2pt" w14:anchorId="28CD9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"/>
          </w:pict>
        </mc:Fallback>
      </mc:AlternateContent>
    </w:r>
    <w:r w:rsidRPr="00D44336">
      <mc:AlternateContent>
        <mc:Choice Requires="wps">
          <w:drawing>
            <wp:anchor distT="0" distB="0" distL="114300" distR="114300" simplePos="0" relativeHeight="251658247" behindDoc="0" locked="0" layoutInCell="1" allowOverlap="1" wp14:anchorId="5FA15BDB" wp14:editId="4C4DCC01">
              <wp:simplePos x="0" y="0"/>
              <wp:positionH relativeFrom="column">
                <wp:posOffset>4725670</wp:posOffset>
              </wp:positionH>
              <wp:positionV relativeFrom="paragraph">
                <wp:posOffset>-26670</wp:posOffset>
              </wp:positionV>
              <wp:extent cx="107950" cy="107950"/>
              <wp:effectExtent l="0" t="0" r="6350" b="6350"/>
              <wp:wrapNone/>
              <wp:docPr id="18" name="Rectangle 18"/>
              <wp:cNvGraphicFramePr/>
              <a:graphic xmlns:a="http://schemas.openxmlformats.org/drawingml/2006/main">
                <a:graphicData uri="http://schemas.microsoft.com/office/word/2010/wordprocessingShape">
                  <wps:wsp>
                    <wps:cNvSpPr/>
                    <wps:spPr>
                      <a:xfrm>
                        <a:off x="0" y="0"/>
                        <a:ext cx="107950" cy="1079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ex="http://schemas.microsoft.com/office/word/2018/wordml/cex">
          <w:pict w14:anchorId="42CD3BE7">
            <v:rect id="Rectangle 18" style="position:absolute;margin-left:372.1pt;margin-top:-2.1pt;width:8.5pt;height: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gray [1629]" stroked="f" strokeweight="2pt" w14:anchorId="44B3B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"/>
          </w:pict>
        </mc:Fallback>
      </mc:AlternateContent>
    </w:r>
    <w:r w:rsidRPr="00D44336">
      <mc:AlternateContent>
        <mc:Choice Requires="wps">
          <w:drawing>
            <wp:anchor distT="0" distB="0" distL="114300" distR="114300" simplePos="0" relativeHeight="251658246" behindDoc="0" locked="0" layoutInCell="1" allowOverlap="1" wp14:anchorId="5F982E55" wp14:editId="6C366943">
              <wp:simplePos x="0" y="0"/>
              <wp:positionH relativeFrom="column">
                <wp:posOffset>4909185</wp:posOffset>
              </wp:positionH>
              <wp:positionV relativeFrom="paragraph">
                <wp:posOffset>15240</wp:posOffset>
              </wp:positionV>
              <wp:extent cx="143510" cy="143510"/>
              <wp:effectExtent l="0" t="0" r="8890" b="889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http://schemas.microsoft.com/office/word/2018/wordml" xmlns:w16cex="http://schemas.microsoft.com/office/word/2018/wordml/cex">
          <w:pict w14:anchorId="63C02DE2">
            <v:rect id="Rectangle 16" style="position:absolute;margin-left:386.55pt;margin-top:1.2pt;width:11.3pt;height:11.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f497a [2407]" stroked="f" strokeweight="2pt" w14:anchorId="34C97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"/>
          </w:pict>
        </mc:Fallback>
      </mc:AlternateContent>
    </w:r>
    <w:r w:rsidRPr="003F62AF">
      <mc:AlternateContent>
        <mc:Choice Requires="wps">
          <w:drawing>
            <wp:anchor distT="0" distB="0" distL="114300" distR="114300" simplePos="0" relativeHeight="251658245" behindDoc="0" locked="0" layoutInCell="1" allowOverlap="1" wp14:anchorId="7E712F3D" wp14:editId="572E39C2">
              <wp:simplePos x="0" y="0"/>
              <wp:positionH relativeFrom="column">
                <wp:posOffset>-975995</wp:posOffset>
              </wp:positionH>
              <wp:positionV relativeFrom="paragraph">
                <wp:posOffset>259715</wp:posOffset>
              </wp:positionV>
              <wp:extent cx="7755255" cy="0"/>
              <wp:effectExtent l="0" t="0" r="17145" b="19050"/>
              <wp:wrapNone/>
              <wp:docPr id="4" name="Straight Connector 4"/>
              <wp:cNvGraphicFramePr/>
              <a:graphic xmlns:a="http://schemas.openxmlformats.org/drawingml/2006/main">
                <a:graphicData uri="http://schemas.microsoft.com/office/word/2010/wordprocessingShape">
                  <wps:wsp>
                    <wps:cNvCnPr/>
                    <wps:spPr>
                      <a:xfrm>
                        <a:off x="0" y="0"/>
                        <a:ext cx="775525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w16="http://schemas.microsoft.com/office/word/2018/wordml" xmlns:w16cex="http://schemas.microsoft.com/office/word/2018/wordml/cex">
          <w:pict w14:anchorId="22F8002C">
            <v:line id="Straight Connector 4" style="position:absolute;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d8d8d8 [2732]" from="-76.85pt,20.45pt" to="533.8pt,20.45pt" w14:anchorId="2C287E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"/>
          </w:pict>
        </mc:Fallback>
      </mc:AlternateContent>
    </w:r>
    <w:r>
      <w:t>Deployment and Configuration Guide</w:t>
    </w:r>
  </w:p>
  <w:p w14:paraId="7536AF15" w14:textId="77777777" w:rsidR="00774ACD" w:rsidRDefault="00774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9.25pt;height:12.75pt" o:bullet="t">
        <v:imagedata r:id="rId1" o:title="Note"/>
      </v:shape>
    </w:pict>
  </w:numPicBullet>
  <w:numPicBullet w:numPicBulletId="1">
    <w:pict>
      <v:shape id="_x0000_i1040" type="#_x0000_t75" style="width:176.25pt;height:161.25pt" o:bullet="t">
        <v:imagedata r:id="rId2" o:title="caution"/>
      </v:shape>
    </w:pict>
  </w:numPicBullet>
  <w:abstractNum w:abstractNumId="0" w15:restartNumberingAfterBreak="0">
    <w:nsid w:val="04752F74"/>
    <w:multiLevelType w:val="hybridMultilevel"/>
    <w:tmpl w:val="7E482EAE"/>
    <w:lvl w:ilvl="0" w:tplc="D564EB9A">
      <w:start w:val="1"/>
      <w:numFmt w:val="bullet"/>
      <w:pStyle w:val="CTCautionLevel3"/>
      <w:lvlText w:val=""/>
      <w:lvlPicBulletId w:val="1"/>
      <w:lvlJc w:val="left"/>
      <w:pPr>
        <w:ind w:left="1944" w:hanging="360"/>
      </w:pPr>
      <w:rPr>
        <w:rFonts w:ascii="Symbol" w:hAnsi="Symbol" w:hint="default"/>
        <w:color w:val="auto"/>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10857483"/>
    <w:multiLevelType w:val="hybridMultilevel"/>
    <w:tmpl w:val="C70EE232"/>
    <w:lvl w:ilvl="0" w:tplc="3C0E72F6">
      <w:start w:val="1"/>
      <w:numFmt w:val="bullet"/>
      <w:pStyle w:val="CTCautionBodyTex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26322"/>
    <w:multiLevelType w:val="hybridMultilevel"/>
    <w:tmpl w:val="970AEFC8"/>
    <w:lvl w:ilvl="0" w:tplc="2DFC7962">
      <w:start w:val="1"/>
      <w:numFmt w:val="bullet"/>
      <w:pStyle w:val="CTNoteLevel1"/>
      <w:lvlText w:val=""/>
      <w:lvlPicBulletId w:val="0"/>
      <w:lvlJc w:val="left"/>
      <w:pPr>
        <w:ind w:left="1287" w:hanging="360"/>
      </w:pPr>
      <w:rPr>
        <w:rFonts w:ascii="Symbol" w:hAnsi="Symbol" w:hint="default"/>
        <w:color w:val="auto"/>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22CC2281"/>
    <w:multiLevelType w:val="multilevel"/>
    <w:tmpl w:val="0409001D"/>
    <w:styleLink w:val="BulletLeve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7D0C84"/>
    <w:multiLevelType w:val="hybridMultilevel"/>
    <w:tmpl w:val="3E66593A"/>
    <w:lvl w:ilvl="0" w:tplc="8C24C424">
      <w:start w:val="1"/>
      <w:numFmt w:val="bullet"/>
      <w:pStyle w:val="CTCautionLevel2"/>
      <w:lvlText w:val=""/>
      <w:lvlPicBulletId w:val="1"/>
      <w:lvlJc w:val="left"/>
      <w:pPr>
        <w:ind w:left="1296" w:hanging="360"/>
      </w:pPr>
      <w:rPr>
        <w:rFonts w:ascii="Symbol" w:hAnsi="Symbol" w:hint="default"/>
        <w:color w:val="auto"/>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932506"/>
    <w:multiLevelType w:val="hybridMultilevel"/>
    <w:tmpl w:val="7B7CA6FE"/>
    <w:lvl w:ilvl="0" w:tplc="4FC474AE">
      <w:start w:val="1"/>
      <w:numFmt w:val="decimal"/>
      <w:pStyle w:val="CTList1"/>
      <w:lvlText w:val="%1."/>
      <w:lvlJc w:val="left"/>
      <w:pPr>
        <w:ind w:left="36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5436E41"/>
    <w:multiLevelType w:val="hybridMultilevel"/>
    <w:tmpl w:val="055608E2"/>
    <w:lvl w:ilvl="0" w:tplc="359883D4">
      <w:start w:val="1"/>
      <w:numFmt w:val="bullet"/>
      <w:pStyle w:val="CTTable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01E6F"/>
    <w:multiLevelType w:val="hybridMultilevel"/>
    <w:tmpl w:val="C65065B0"/>
    <w:lvl w:ilvl="0" w:tplc="97CE69FE">
      <w:start w:val="1"/>
      <w:numFmt w:val="bullet"/>
      <w:pStyle w:val="CTBullet2"/>
      <w:lvlText w:val=""/>
      <w:lvlJc w:val="left"/>
      <w:pPr>
        <w:ind w:left="2138" w:hanging="360"/>
      </w:pPr>
      <w:rPr>
        <w:rFonts w:ascii="Wingdings" w:hAnsi="Wingdings"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8" w15:restartNumberingAfterBreak="0">
    <w:nsid w:val="4A1D7124"/>
    <w:multiLevelType w:val="hybridMultilevel"/>
    <w:tmpl w:val="6B0041EC"/>
    <w:lvl w:ilvl="0" w:tplc="6A444DDC">
      <w:start w:val="1"/>
      <w:numFmt w:val="lowerLetter"/>
      <w:pStyle w:val="CTTableNumberedList2"/>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9" w15:restartNumberingAfterBreak="0">
    <w:nsid w:val="4A7B1590"/>
    <w:multiLevelType w:val="hybridMultilevel"/>
    <w:tmpl w:val="C19E5778"/>
    <w:lvl w:ilvl="0" w:tplc="0AFA833C">
      <w:start w:val="1"/>
      <w:numFmt w:val="bullet"/>
      <w:pStyle w:val="CTTableBulletedList2"/>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4EFE2094"/>
    <w:multiLevelType w:val="multilevel"/>
    <w:tmpl w:val="7EF878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3101"/>
        </w:tabs>
        <w:ind w:left="310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
        </w:tabs>
        <w:ind w:left="0" w:firstLine="0"/>
      </w:pPr>
      <w:rPr>
        <w:rFonts w:hint="default"/>
      </w:rPr>
    </w:lvl>
    <w:lvl w:ilvl="3">
      <w:start w:val="1"/>
      <w:numFmt w:val="decimal"/>
      <w:pStyle w:val="Heading4"/>
      <w:lvlText w:val="%1.%2.%3.%4"/>
      <w:lvlJc w:val="left"/>
      <w:pPr>
        <w:tabs>
          <w:tab w:val="num" w:pos="284"/>
        </w:tabs>
        <w:ind w:left="284"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11" w15:restartNumberingAfterBreak="0">
    <w:nsid w:val="51200D8F"/>
    <w:multiLevelType w:val="hybridMultilevel"/>
    <w:tmpl w:val="DA5A5E14"/>
    <w:lvl w:ilvl="0" w:tplc="B21673E0">
      <w:start w:val="1"/>
      <w:numFmt w:val="bullet"/>
      <w:pStyle w:val="CTBullet1"/>
      <w:lvlText w:val=""/>
      <w:lvlJc w:val="left"/>
      <w:pPr>
        <w:ind w:left="121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2" w15:restartNumberingAfterBreak="0">
    <w:nsid w:val="56B479D7"/>
    <w:multiLevelType w:val="hybridMultilevel"/>
    <w:tmpl w:val="355A08B6"/>
    <w:lvl w:ilvl="0" w:tplc="3E1E6E0A">
      <w:start w:val="1"/>
      <w:numFmt w:val="lowerRoman"/>
      <w:pStyle w:val="CTList3"/>
      <w:lvlText w:val="%1."/>
      <w:lvlJc w:val="right"/>
      <w:pPr>
        <w:ind w:left="1080" w:hanging="216"/>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15:restartNumberingAfterBreak="0">
    <w:nsid w:val="58464629"/>
    <w:multiLevelType w:val="hybridMultilevel"/>
    <w:tmpl w:val="C896CEBA"/>
    <w:lvl w:ilvl="0" w:tplc="2DDA67A6">
      <w:start w:val="1"/>
      <w:numFmt w:val="decimal"/>
      <w:pStyle w:val="CTTableNumberedList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4" w15:restartNumberingAfterBreak="0">
    <w:nsid w:val="5FA172AD"/>
    <w:multiLevelType w:val="hybridMultilevel"/>
    <w:tmpl w:val="BDCA9960"/>
    <w:lvl w:ilvl="0" w:tplc="A704DE22">
      <w:start w:val="1"/>
      <w:numFmt w:val="lowerLetter"/>
      <w:pStyle w:val="CTList2"/>
      <w:lvlText w:val="%1."/>
      <w:lvlJc w:val="left"/>
      <w:pPr>
        <w:ind w:left="576" w:hanging="288"/>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634358A9"/>
    <w:multiLevelType w:val="hybridMultilevel"/>
    <w:tmpl w:val="2C8C7B8A"/>
    <w:lvl w:ilvl="0" w:tplc="DA1CE3BA">
      <w:start w:val="1"/>
      <w:numFmt w:val="bullet"/>
      <w:pStyle w:val="CTNoteLevel2"/>
      <w:lvlText w:val=""/>
      <w:lvlPicBulletId w:val="0"/>
      <w:lvlJc w:val="left"/>
      <w:pPr>
        <w:tabs>
          <w:tab w:val="num" w:pos="720"/>
        </w:tabs>
        <w:ind w:left="648" w:hanging="72"/>
      </w:pPr>
      <w:rPr>
        <w:rFonts w:ascii="Symbol" w:hAnsi="Symbol" w:hint="default"/>
        <w:color w:val="auto"/>
      </w:rPr>
    </w:lvl>
    <w:lvl w:ilvl="1" w:tplc="40090003" w:tentative="1">
      <w:start w:val="1"/>
      <w:numFmt w:val="bullet"/>
      <w:lvlText w:val="o"/>
      <w:lvlJc w:val="left"/>
      <w:pPr>
        <w:ind w:left="2744" w:hanging="360"/>
      </w:pPr>
      <w:rPr>
        <w:rFonts w:ascii="Courier New" w:hAnsi="Courier New" w:cs="Courier New" w:hint="default"/>
      </w:rPr>
    </w:lvl>
    <w:lvl w:ilvl="2" w:tplc="40090005" w:tentative="1">
      <w:start w:val="1"/>
      <w:numFmt w:val="bullet"/>
      <w:lvlText w:val=""/>
      <w:lvlJc w:val="left"/>
      <w:pPr>
        <w:ind w:left="3464" w:hanging="360"/>
      </w:pPr>
      <w:rPr>
        <w:rFonts w:ascii="Wingdings" w:hAnsi="Wingdings" w:hint="default"/>
      </w:rPr>
    </w:lvl>
    <w:lvl w:ilvl="3" w:tplc="40090001" w:tentative="1">
      <w:start w:val="1"/>
      <w:numFmt w:val="bullet"/>
      <w:lvlText w:val=""/>
      <w:lvlJc w:val="left"/>
      <w:pPr>
        <w:ind w:left="4184" w:hanging="360"/>
      </w:pPr>
      <w:rPr>
        <w:rFonts w:ascii="Symbol" w:hAnsi="Symbol" w:hint="default"/>
      </w:rPr>
    </w:lvl>
    <w:lvl w:ilvl="4" w:tplc="40090003" w:tentative="1">
      <w:start w:val="1"/>
      <w:numFmt w:val="bullet"/>
      <w:lvlText w:val="o"/>
      <w:lvlJc w:val="left"/>
      <w:pPr>
        <w:ind w:left="4904" w:hanging="360"/>
      </w:pPr>
      <w:rPr>
        <w:rFonts w:ascii="Courier New" w:hAnsi="Courier New" w:cs="Courier New" w:hint="default"/>
      </w:rPr>
    </w:lvl>
    <w:lvl w:ilvl="5" w:tplc="40090005" w:tentative="1">
      <w:start w:val="1"/>
      <w:numFmt w:val="bullet"/>
      <w:lvlText w:val=""/>
      <w:lvlJc w:val="left"/>
      <w:pPr>
        <w:ind w:left="5624" w:hanging="360"/>
      </w:pPr>
      <w:rPr>
        <w:rFonts w:ascii="Wingdings" w:hAnsi="Wingdings" w:hint="default"/>
      </w:rPr>
    </w:lvl>
    <w:lvl w:ilvl="6" w:tplc="40090001" w:tentative="1">
      <w:start w:val="1"/>
      <w:numFmt w:val="bullet"/>
      <w:lvlText w:val=""/>
      <w:lvlJc w:val="left"/>
      <w:pPr>
        <w:ind w:left="6344" w:hanging="360"/>
      </w:pPr>
      <w:rPr>
        <w:rFonts w:ascii="Symbol" w:hAnsi="Symbol" w:hint="default"/>
      </w:rPr>
    </w:lvl>
    <w:lvl w:ilvl="7" w:tplc="40090003" w:tentative="1">
      <w:start w:val="1"/>
      <w:numFmt w:val="bullet"/>
      <w:lvlText w:val="o"/>
      <w:lvlJc w:val="left"/>
      <w:pPr>
        <w:ind w:left="7064" w:hanging="360"/>
      </w:pPr>
      <w:rPr>
        <w:rFonts w:ascii="Courier New" w:hAnsi="Courier New" w:cs="Courier New" w:hint="default"/>
      </w:rPr>
    </w:lvl>
    <w:lvl w:ilvl="8" w:tplc="40090005" w:tentative="1">
      <w:start w:val="1"/>
      <w:numFmt w:val="bullet"/>
      <w:lvlText w:val=""/>
      <w:lvlJc w:val="left"/>
      <w:pPr>
        <w:ind w:left="7784" w:hanging="360"/>
      </w:pPr>
      <w:rPr>
        <w:rFonts w:ascii="Wingdings" w:hAnsi="Wingdings" w:hint="default"/>
      </w:rPr>
    </w:lvl>
  </w:abstractNum>
  <w:abstractNum w:abstractNumId="16" w15:restartNumberingAfterBreak="0">
    <w:nsid w:val="6B8F17E8"/>
    <w:multiLevelType w:val="hybridMultilevel"/>
    <w:tmpl w:val="BEECE38A"/>
    <w:lvl w:ilvl="0" w:tplc="C94AA844">
      <w:start w:val="1"/>
      <w:numFmt w:val="bullet"/>
      <w:pStyle w:val="CTBullet3"/>
      <w:lvlText w:val=""/>
      <w:lvlJc w:val="left"/>
      <w:pPr>
        <w:ind w:left="2705" w:hanging="360"/>
      </w:pPr>
      <w:rPr>
        <w:rFonts w:ascii="Wingdings" w:hAnsi="Wingdings"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7" w15:restartNumberingAfterBreak="0">
    <w:nsid w:val="781808D3"/>
    <w:multiLevelType w:val="hybridMultilevel"/>
    <w:tmpl w:val="38D23FC4"/>
    <w:lvl w:ilvl="0" w:tplc="7D14E40C">
      <w:start w:val="1"/>
      <w:numFmt w:val="bullet"/>
      <w:pStyle w:val="CTNoteBodyText"/>
      <w:lvlText w:val=""/>
      <w:lvlPicBulletId w:val="0"/>
      <w:lvlJc w:val="left"/>
      <w:pPr>
        <w:ind w:left="720" w:hanging="720"/>
      </w:pPr>
      <w:rPr>
        <w:rFonts w:ascii="Symbol" w:hAnsi="Symbol" w:hint="default"/>
        <w:color w:val="auto"/>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abstractNumId w:val="5"/>
  </w:num>
  <w:num w:numId="2">
    <w:abstractNumId w:val="12"/>
  </w:num>
  <w:num w:numId="3">
    <w:abstractNumId w:val="11"/>
  </w:num>
  <w:num w:numId="4">
    <w:abstractNumId w:val="7"/>
  </w:num>
  <w:num w:numId="5">
    <w:abstractNumId w:val="16"/>
  </w:num>
  <w:num w:numId="6">
    <w:abstractNumId w:val="3"/>
  </w:num>
  <w:num w:numId="7">
    <w:abstractNumId w:val="17"/>
  </w:num>
  <w:num w:numId="8">
    <w:abstractNumId w:val="2"/>
  </w:num>
  <w:num w:numId="9">
    <w:abstractNumId w:val="10"/>
  </w:num>
  <w:num w:numId="10">
    <w:abstractNumId w:val="14"/>
  </w:num>
  <w:num w:numId="11">
    <w:abstractNumId w:val="6"/>
  </w:num>
  <w:num w:numId="12">
    <w:abstractNumId w:val="9"/>
  </w:num>
  <w:num w:numId="13">
    <w:abstractNumId w:val="13"/>
  </w:num>
  <w:num w:numId="14">
    <w:abstractNumId w:val="8"/>
  </w:num>
  <w:num w:numId="15">
    <w:abstractNumId w:val="1"/>
  </w:num>
  <w:num w:numId="16">
    <w:abstractNumId w:val="4"/>
  </w:num>
  <w:num w:numId="17">
    <w:abstractNumId w:val="0"/>
  </w:num>
  <w:num w:numId="18">
    <w:abstractNumId w:val="15"/>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5"/>
  </w:num>
  <w:num w:numId="32">
    <w:abstractNumId w:val="5"/>
    <w:lvlOverride w:ilvl="0">
      <w:startOverride w:val="1"/>
    </w:lvlOverride>
  </w:num>
  <w:num w:numId="33">
    <w:abstractNumId w:val="5"/>
  </w:num>
  <w:num w:numId="34">
    <w:abstractNumId w:val="5"/>
    <w:lvlOverride w:ilvl="0">
      <w:startOverride w:val="1"/>
    </w:lvlOverride>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chetana Shetty">
    <w15:presenceInfo w15:providerId="AD" w15:userId="S-1-5-21-1228642835-3179818801-1961156430-27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43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0B"/>
    <w:rsid w:val="00000486"/>
    <w:rsid w:val="00002410"/>
    <w:rsid w:val="000024AF"/>
    <w:rsid w:val="000028D7"/>
    <w:rsid w:val="000030CE"/>
    <w:rsid w:val="00004ED1"/>
    <w:rsid w:val="000056FD"/>
    <w:rsid w:val="00005939"/>
    <w:rsid w:val="00006645"/>
    <w:rsid w:val="00010C84"/>
    <w:rsid w:val="00011FB7"/>
    <w:rsid w:val="00012FE6"/>
    <w:rsid w:val="000153FE"/>
    <w:rsid w:val="0001674A"/>
    <w:rsid w:val="00017D83"/>
    <w:rsid w:val="00021B39"/>
    <w:rsid w:val="0002242F"/>
    <w:rsid w:val="00026296"/>
    <w:rsid w:val="0002691F"/>
    <w:rsid w:val="00026EAA"/>
    <w:rsid w:val="000341E2"/>
    <w:rsid w:val="00034265"/>
    <w:rsid w:val="00035A47"/>
    <w:rsid w:val="00035BAB"/>
    <w:rsid w:val="000360CE"/>
    <w:rsid w:val="0003787D"/>
    <w:rsid w:val="00041737"/>
    <w:rsid w:val="00043F3D"/>
    <w:rsid w:val="000452E7"/>
    <w:rsid w:val="00045330"/>
    <w:rsid w:val="00052C3D"/>
    <w:rsid w:val="00054853"/>
    <w:rsid w:val="000574BA"/>
    <w:rsid w:val="000605AE"/>
    <w:rsid w:val="0006308D"/>
    <w:rsid w:val="00063D44"/>
    <w:rsid w:val="00063FAB"/>
    <w:rsid w:val="00065D19"/>
    <w:rsid w:val="00066737"/>
    <w:rsid w:val="0006775D"/>
    <w:rsid w:val="00072A32"/>
    <w:rsid w:val="00080724"/>
    <w:rsid w:val="00080B24"/>
    <w:rsid w:val="00086484"/>
    <w:rsid w:val="000866B6"/>
    <w:rsid w:val="00090339"/>
    <w:rsid w:val="00090831"/>
    <w:rsid w:val="000913D5"/>
    <w:rsid w:val="00091917"/>
    <w:rsid w:val="00092030"/>
    <w:rsid w:val="00092DEB"/>
    <w:rsid w:val="000964ED"/>
    <w:rsid w:val="000A03C0"/>
    <w:rsid w:val="000A15F8"/>
    <w:rsid w:val="000A28FE"/>
    <w:rsid w:val="000A399E"/>
    <w:rsid w:val="000A5F0C"/>
    <w:rsid w:val="000C1C6C"/>
    <w:rsid w:val="000C1F5F"/>
    <w:rsid w:val="000C21F3"/>
    <w:rsid w:val="000C31AD"/>
    <w:rsid w:val="000C5174"/>
    <w:rsid w:val="000C629D"/>
    <w:rsid w:val="000D07D3"/>
    <w:rsid w:val="000D0D02"/>
    <w:rsid w:val="000D3F82"/>
    <w:rsid w:val="000D6E6F"/>
    <w:rsid w:val="000E3D32"/>
    <w:rsid w:val="000E52F6"/>
    <w:rsid w:val="000E5B96"/>
    <w:rsid w:val="000E683D"/>
    <w:rsid w:val="000F07F6"/>
    <w:rsid w:val="000F202A"/>
    <w:rsid w:val="000F45C6"/>
    <w:rsid w:val="000F5F73"/>
    <w:rsid w:val="000F7915"/>
    <w:rsid w:val="00101377"/>
    <w:rsid w:val="00101629"/>
    <w:rsid w:val="00103BB8"/>
    <w:rsid w:val="00103BC5"/>
    <w:rsid w:val="001045EB"/>
    <w:rsid w:val="00107E16"/>
    <w:rsid w:val="0011107D"/>
    <w:rsid w:val="00113714"/>
    <w:rsid w:val="00113DCC"/>
    <w:rsid w:val="001163BF"/>
    <w:rsid w:val="00122381"/>
    <w:rsid w:val="00131E9F"/>
    <w:rsid w:val="00133383"/>
    <w:rsid w:val="00133D9F"/>
    <w:rsid w:val="00133EC5"/>
    <w:rsid w:val="00135138"/>
    <w:rsid w:val="00135B67"/>
    <w:rsid w:val="00137FBC"/>
    <w:rsid w:val="001408C6"/>
    <w:rsid w:val="001431E5"/>
    <w:rsid w:val="001458FA"/>
    <w:rsid w:val="00147A70"/>
    <w:rsid w:val="00160053"/>
    <w:rsid w:val="00160812"/>
    <w:rsid w:val="0016105F"/>
    <w:rsid w:val="00161489"/>
    <w:rsid w:val="00163564"/>
    <w:rsid w:val="00164A95"/>
    <w:rsid w:val="00165AC9"/>
    <w:rsid w:val="001673F3"/>
    <w:rsid w:val="00173346"/>
    <w:rsid w:val="00173CFD"/>
    <w:rsid w:val="0018174C"/>
    <w:rsid w:val="00191BD2"/>
    <w:rsid w:val="00193512"/>
    <w:rsid w:val="001A1DEB"/>
    <w:rsid w:val="001A28D9"/>
    <w:rsid w:val="001A7D09"/>
    <w:rsid w:val="001B131D"/>
    <w:rsid w:val="001B346A"/>
    <w:rsid w:val="001B5AD0"/>
    <w:rsid w:val="001B6035"/>
    <w:rsid w:val="001B7173"/>
    <w:rsid w:val="001B7443"/>
    <w:rsid w:val="001C5204"/>
    <w:rsid w:val="001C7B47"/>
    <w:rsid w:val="001D020F"/>
    <w:rsid w:val="001D6467"/>
    <w:rsid w:val="001E0998"/>
    <w:rsid w:val="001E1840"/>
    <w:rsid w:val="001E3195"/>
    <w:rsid w:val="001E61DD"/>
    <w:rsid w:val="001F0336"/>
    <w:rsid w:val="001F0CB4"/>
    <w:rsid w:val="001F0F41"/>
    <w:rsid w:val="001F2659"/>
    <w:rsid w:val="001F310B"/>
    <w:rsid w:val="00203C02"/>
    <w:rsid w:val="00204D0E"/>
    <w:rsid w:val="00205B3D"/>
    <w:rsid w:val="00207654"/>
    <w:rsid w:val="0021048C"/>
    <w:rsid w:val="00215E75"/>
    <w:rsid w:val="00216178"/>
    <w:rsid w:val="00216ABF"/>
    <w:rsid w:val="002171F8"/>
    <w:rsid w:val="00222BC0"/>
    <w:rsid w:val="0022545F"/>
    <w:rsid w:val="002316E6"/>
    <w:rsid w:val="00236AB0"/>
    <w:rsid w:val="002375BF"/>
    <w:rsid w:val="002407C9"/>
    <w:rsid w:val="00243B2D"/>
    <w:rsid w:val="002553AF"/>
    <w:rsid w:val="00256F4D"/>
    <w:rsid w:val="0025756A"/>
    <w:rsid w:val="00260CAF"/>
    <w:rsid w:val="00262002"/>
    <w:rsid w:val="00262280"/>
    <w:rsid w:val="00266E7D"/>
    <w:rsid w:val="002672A2"/>
    <w:rsid w:val="002735E3"/>
    <w:rsid w:val="00274625"/>
    <w:rsid w:val="00277472"/>
    <w:rsid w:val="00280B33"/>
    <w:rsid w:val="00281459"/>
    <w:rsid w:val="00281EF2"/>
    <w:rsid w:val="002826BD"/>
    <w:rsid w:val="00286119"/>
    <w:rsid w:val="00286972"/>
    <w:rsid w:val="0029023F"/>
    <w:rsid w:val="0029231C"/>
    <w:rsid w:val="00293E24"/>
    <w:rsid w:val="002A018F"/>
    <w:rsid w:val="002A2FA3"/>
    <w:rsid w:val="002B0FB3"/>
    <w:rsid w:val="002B10BD"/>
    <w:rsid w:val="002B2247"/>
    <w:rsid w:val="002B2ADE"/>
    <w:rsid w:val="002B5983"/>
    <w:rsid w:val="002C3324"/>
    <w:rsid w:val="002C3AE8"/>
    <w:rsid w:val="002C7C99"/>
    <w:rsid w:val="002D2DFB"/>
    <w:rsid w:val="002D414C"/>
    <w:rsid w:val="002D50F8"/>
    <w:rsid w:val="002D6472"/>
    <w:rsid w:val="002D75F2"/>
    <w:rsid w:val="002E23F8"/>
    <w:rsid w:val="002E3B22"/>
    <w:rsid w:val="002F0E52"/>
    <w:rsid w:val="002F1417"/>
    <w:rsid w:val="002F222D"/>
    <w:rsid w:val="002F520A"/>
    <w:rsid w:val="00302C6B"/>
    <w:rsid w:val="00305B82"/>
    <w:rsid w:val="00306C37"/>
    <w:rsid w:val="00311E96"/>
    <w:rsid w:val="00312119"/>
    <w:rsid w:val="00314DFA"/>
    <w:rsid w:val="00316076"/>
    <w:rsid w:val="003161E7"/>
    <w:rsid w:val="0031777B"/>
    <w:rsid w:val="0032163A"/>
    <w:rsid w:val="00321F77"/>
    <w:rsid w:val="003228B7"/>
    <w:rsid w:val="00324721"/>
    <w:rsid w:val="00325D2D"/>
    <w:rsid w:val="00326BC6"/>
    <w:rsid w:val="003276FB"/>
    <w:rsid w:val="003303AF"/>
    <w:rsid w:val="00330C3C"/>
    <w:rsid w:val="0033155E"/>
    <w:rsid w:val="00333D67"/>
    <w:rsid w:val="00335C91"/>
    <w:rsid w:val="003363E3"/>
    <w:rsid w:val="00336494"/>
    <w:rsid w:val="003366F0"/>
    <w:rsid w:val="003369A2"/>
    <w:rsid w:val="00337A9E"/>
    <w:rsid w:val="00346756"/>
    <w:rsid w:val="00347527"/>
    <w:rsid w:val="00363490"/>
    <w:rsid w:val="00363950"/>
    <w:rsid w:val="003639FF"/>
    <w:rsid w:val="00364269"/>
    <w:rsid w:val="0036527C"/>
    <w:rsid w:val="00365749"/>
    <w:rsid w:val="0036601D"/>
    <w:rsid w:val="00366510"/>
    <w:rsid w:val="00370275"/>
    <w:rsid w:val="0037159B"/>
    <w:rsid w:val="00374AC6"/>
    <w:rsid w:val="003750BE"/>
    <w:rsid w:val="00375C7E"/>
    <w:rsid w:val="0038026E"/>
    <w:rsid w:val="0038567E"/>
    <w:rsid w:val="0039232E"/>
    <w:rsid w:val="00392929"/>
    <w:rsid w:val="0039335A"/>
    <w:rsid w:val="003948FC"/>
    <w:rsid w:val="00395B0E"/>
    <w:rsid w:val="003A3CAC"/>
    <w:rsid w:val="003A3F37"/>
    <w:rsid w:val="003A67F3"/>
    <w:rsid w:val="003B7BD3"/>
    <w:rsid w:val="003C2470"/>
    <w:rsid w:val="003C3A91"/>
    <w:rsid w:val="003D083A"/>
    <w:rsid w:val="003D4087"/>
    <w:rsid w:val="003D459D"/>
    <w:rsid w:val="003D5A90"/>
    <w:rsid w:val="003D5DCC"/>
    <w:rsid w:val="003D5FA9"/>
    <w:rsid w:val="003D79B1"/>
    <w:rsid w:val="003E5270"/>
    <w:rsid w:val="003F0908"/>
    <w:rsid w:val="003F2D0B"/>
    <w:rsid w:val="003F2DE3"/>
    <w:rsid w:val="004054BB"/>
    <w:rsid w:val="004072BD"/>
    <w:rsid w:val="00410380"/>
    <w:rsid w:val="00411229"/>
    <w:rsid w:val="004207AD"/>
    <w:rsid w:val="00420FD8"/>
    <w:rsid w:val="00422A20"/>
    <w:rsid w:val="0042348F"/>
    <w:rsid w:val="00432518"/>
    <w:rsid w:val="0043437D"/>
    <w:rsid w:val="00437B15"/>
    <w:rsid w:val="0044330D"/>
    <w:rsid w:val="00444317"/>
    <w:rsid w:val="00445A96"/>
    <w:rsid w:val="00446C66"/>
    <w:rsid w:val="00450648"/>
    <w:rsid w:val="004512BD"/>
    <w:rsid w:val="00451DFA"/>
    <w:rsid w:val="00454A15"/>
    <w:rsid w:val="00456C3D"/>
    <w:rsid w:val="004579F1"/>
    <w:rsid w:val="0046043B"/>
    <w:rsid w:val="004617B0"/>
    <w:rsid w:val="00463C23"/>
    <w:rsid w:val="0046698C"/>
    <w:rsid w:val="0046698F"/>
    <w:rsid w:val="004708CF"/>
    <w:rsid w:val="00471948"/>
    <w:rsid w:val="00471EC4"/>
    <w:rsid w:val="004737E4"/>
    <w:rsid w:val="00475A4A"/>
    <w:rsid w:val="00475B57"/>
    <w:rsid w:val="00477CFA"/>
    <w:rsid w:val="004845B5"/>
    <w:rsid w:val="004866A5"/>
    <w:rsid w:val="00487649"/>
    <w:rsid w:val="00495AA4"/>
    <w:rsid w:val="004A18A4"/>
    <w:rsid w:val="004A48A7"/>
    <w:rsid w:val="004B3AD5"/>
    <w:rsid w:val="004B4C06"/>
    <w:rsid w:val="004B5CCF"/>
    <w:rsid w:val="004C0432"/>
    <w:rsid w:val="004C1E8F"/>
    <w:rsid w:val="004C2428"/>
    <w:rsid w:val="004C26D6"/>
    <w:rsid w:val="004C4090"/>
    <w:rsid w:val="004C7043"/>
    <w:rsid w:val="004C738F"/>
    <w:rsid w:val="004D3828"/>
    <w:rsid w:val="004E1881"/>
    <w:rsid w:val="004E4ADF"/>
    <w:rsid w:val="004E52D3"/>
    <w:rsid w:val="004F3CF0"/>
    <w:rsid w:val="004F4567"/>
    <w:rsid w:val="004F4569"/>
    <w:rsid w:val="004F51B6"/>
    <w:rsid w:val="0050043C"/>
    <w:rsid w:val="00505552"/>
    <w:rsid w:val="00505696"/>
    <w:rsid w:val="00505A3F"/>
    <w:rsid w:val="00505FB5"/>
    <w:rsid w:val="00511741"/>
    <w:rsid w:val="00511D89"/>
    <w:rsid w:val="00512F21"/>
    <w:rsid w:val="005133AE"/>
    <w:rsid w:val="00516194"/>
    <w:rsid w:val="00517EDF"/>
    <w:rsid w:val="00520C1F"/>
    <w:rsid w:val="005240F2"/>
    <w:rsid w:val="00530667"/>
    <w:rsid w:val="00533EBD"/>
    <w:rsid w:val="00535075"/>
    <w:rsid w:val="00547C26"/>
    <w:rsid w:val="00555F65"/>
    <w:rsid w:val="0056083F"/>
    <w:rsid w:val="005616A5"/>
    <w:rsid w:val="005617A4"/>
    <w:rsid w:val="005644D2"/>
    <w:rsid w:val="00564B4A"/>
    <w:rsid w:val="00567F5E"/>
    <w:rsid w:val="00570C06"/>
    <w:rsid w:val="00570F3F"/>
    <w:rsid w:val="00571244"/>
    <w:rsid w:val="0057455C"/>
    <w:rsid w:val="00574CF5"/>
    <w:rsid w:val="005774D3"/>
    <w:rsid w:val="005810D6"/>
    <w:rsid w:val="00582EA0"/>
    <w:rsid w:val="005866D7"/>
    <w:rsid w:val="005869C6"/>
    <w:rsid w:val="00587DF9"/>
    <w:rsid w:val="00595AB1"/>
    <w:rsid w:val="00596AF8"/>
    <w:rsid w:val="005A7F2D"/>
    <w:rsid w:val="005B440B"/>
    <w:rsid w:val="005B4561"/>
    <w:rsid w:val="005B6768"/>
    <w:rsid w:val="005D121A"/>
    <w:rsid w:val="005D60A5"/>
    <w:rsid w:val="005E0517"/>
    <w:rsid w:val="005E0E31"/>
    <w:rsid w:val="005E218B"/>
    <w:rsid w:val="005E26EB"/>
    <w:rsid w:val="005E5298"/>
    <w:rsid w:val="005E5896"/>
    <w:rsid w:val="005E6230"/>
    <w:rsid w:val="005F3F21"/>
    <w:rsid w:val="006012FE"/>
    <w:rsid w:val="006037C6"/>
    <w:rsid w:val="006068B7"/>
    <w:rsid w:val="006069AB"/>
    <w:rsid w:val="006076A9"/>
    <w:rsid w:val="00607B7D"/>
    <w:rsid w:val="006108A0"/>
    <w:rsid w:val="00611CB5"/>
    <w:rsid w:val="00612D83"/>
    <w:rsid w:val="00614D4E"/>
    <w:rsid w:val="00617F54"/>
    <w:rsid w:val="00625AB1"/>
    <w:rsid w:val="00626D17"/>
    <w:rsid w:val="0063334F"/>
    <w:rsid w:val="00633616"/>
    <w:rsid w:val="00633758"/>
    <w:rsid w:val="00633A34"/>
    <w:rsid w:val="00635A6F"/>
    <w:rsid w:val="00636ACD"/>
    <w:rsid w:val="00640434"/>
    <w:rsid w:val="00640932"/>
    <w:rsid w:val="00640C09"/>
    <w:rsid w:val="0064115D"/>
    <w:rsid w:val="00641B25"/>
    <w:rsid w:val="00641D5C"/>
    <w:rsid w:val="00642B77"/>
    <w:rsid w:val="00644062"/>
    <w:rsid w:val="0064423F"/>
    <w:rsid w:val="0064642B"/>
    <w:rsid w:val="00650419"/>
    <w:rsid w:val="00651119"/>
    <w:rsid w:val="00652CBD"/>
    <w:rsid w:val="00653E61"/>
    <w:rsid w:val="006568B4"/>
    <w:rsid w:val="00663CA4"/>
    <w:rsid w:val="00665398"/>
    <w:rsid w:val="0066594D"/>
    <w:rsid w:val="00665AA7"/>
    <w:rsid w:val="00667E41"/>
    <w:rsid w:val="00670F17"/>
    <w:rsid w:val="00677239"/>
    <w:rsid w:val="0067786A"/>
    <w:rsid w:val="006807B5"/>
    <w:rsid w:val="00680864"/>
    <w:rsid w:val="006814AC"/>
    <w:rsid w:val="0068502A"/>
    <w:rsid w:val="006869C1"/>
    <w:rsid w:val="006873BE"/>
    <w:rsid w:val="00687EEF"/>
    <w:rsid w:val="00694AEB"/>
    <w:rsid w:val="006955C9"/>
    <w:rsid w:val="006968B3"/>
    <w:rsid w:val="00697711"/>
    <w:rsid w:val="006A25F6"/>
    <w:rsid w:val="006A31F1"/>
    <w:rsid w:val="006A3EA8"/>
    <w:rsid w:val="006A49B4"/>
    <w:rsid w:val="006A7B1C"/>
    <w:rsid w:val="006B23E2"/>
    <w:rsid w:val="006B4FF8"/>
    <w:rsid w:val="006C0DC9"/>
    <w:rsid w:val="006C1514"/>
    <w:rsid w:val="006C2A4A"/>
    <w:rsid w:val="006C368B"/>
    <w:rsid w:val="006C6570"/>
    <w:rsid w:val="006D0920"/>
    <w:rsid w:val="006D0C47"/>
    <w:rsid w:val="006D15D9"/>
    <w:rsid w:val="006D1631"/>
    <w:rsid w:val="006D170E"/>
    <w:rsid w:val="006D26AA"/>
    <w:rsid w:val="006D7A89"/>
    <w:rsid w:val="006E13BE"/>
    <w:rsid w:val="006E391A"/>
    <w:rsid w:val="006E65E0"/>
    <w:rsid w:val="006F002F"/>
    <w:rsid w:val="006F0723"/>
    <w:rsid w:val="006F3238"/>
    <w:rsid w:val="006F35CA"/>
    <w:rsid w:val="0070047B"/>
    <w:rsid w:val="00701430"/>
    <w:rsid w:val="00706E7F"/>
    <w:rsid w:val="007143BC"/>
    <w:rsid w:val="007165E7"/>
    <w:rsid w:val="0071712E"/>
    <w:rsid w:val="00721161"/>
    <w:rsid w:val="007246FF"/>
    <w:rsid w:val="00726101"/>
    <w:rsid w:val="00726FFF"/>
    <w:rsid w:val="00727240"/>
    <w:rsid w:val="00727E73"/>
    <w:rsid w:val="007325AB"/>
    <w:rsid w:val="007370FC"/>
    <w:rsid w:val="00737449"/>
    <w:rsid w:val="00744185"/>
    <w:rsid w:val="00746259"/>
    <w:rsid w:val="00746E00"/>
    <w:rsid w:val="00751DE9"/>
    <w:rsid w:val="007556EA"/>
    <w:rsid w:val="00760473"/>
    <w:rsid w:val="007633E3"/>
    <w:rsid w:val="00766F24"/>
    <w:rsid w:val="007713CF"/>
    <w:rsid w:val="00771728"/>
    <w:rsid w:val="00774ACD"/>
    <w:rsid w:val="00775C4F"/>
    <w:rsid w:val="00787567"/>
    <w:rsid w:val="00787A60"/>
    <w:rsid w:val="0079016C"/>
    <w:rsid w:val="007922FC"/>
    <w:rsid w:val="007956E2"/>
    <w:rsid w:val="007958E4"/>
    <w:rsid w:val="007A020D"/>
    <w:rsid w:val="007A4EFC"/>
    <w:rsid w:val="007A52B9"/>
    <w:rsid w:val="007A53CC"/>
    <w:rsid w:val="007B08BB"/>
    <w:rsid w:val="007B144A"/>
    <w:rsid w:val="007B1B47"/>
    <w:rsid w:val="007B45CF"/>
    <w:rsid w:val="007B7299"/>
    <w:rsid w:val="007C0D51"/>
    <w:rsid w:val="007C4AA7"/>
    <w:rsid w:val="007C60E2"/>
    <w:rsid w:val="007D0AA6"/>
    <w:rsid w:val="007D3A9F"/>
    <w:rsid w:val="007D6C6E"/>
    <w:rsid w:val="007E0B64"/>
    <w:rsid w:val="007E0B76"/>
    <w:rsid w:val="007E126A"/>
    <w:rsid w:val="007E50F9"/>
    <w:rsid w:val="007E5664"/>
    <w:rsid w:val="007E7E7A"/>
    <w:rsid w:val="007F0446"/>
    <w:rsid w:val="007F18CE"/>
    <w:rsid w:val="007F3C79"/>
    <w:rsid w:val="008009E1"/>
    <w:rsid w:val="00807605"/>
    <w:rsid w:val="008079EE"/>
    <w:rsid w:val="008175BB"/>
    <w:rsid w:val="008223BE"/>
    <w:rsid w:val="00823665"/>
    <w:rsid w:val="008261A6"/>
    <w:rsid w:val="00827532"/>
    <w:rsid w:val="00830B4D"/>
    <w:rsid w:val="008371DE"/>
    <w:rsid w:val="00837E8D"/>
    <w:rsid w:val="00852FF7"/>
    <w:rsid w:val="00854C80"/>
    <w:rsid w:val="0086417B"/>
    <w:rsid w:val="00865194"/>
    <w:rsid w:val="00866DA6"/>
    <w:rsid w:val="00867DA2"/>
    <w:rsid w:val="0087127C"/>
    <w:rsid w:val="00872A65"/>
    <w:rsid w:val="00872B34"/>
    <w:rsid w:val="0087341B"/>
    <w:rsid w:val="00873CC2"/>
    <w:rsid w:val="00881E6C"/>
    <w:rsid w:val="00882024"/>
    <w:rsid w:val="008834BD"/>
    <w:rsid w:val="00885BC6"/>
    <w:rsid w:val="00886B26"/>
    <w:rsid w:val="008908DB"/>
    <w:rsid w:val="008936D4"/>
    <w:rsid w:val="00894559"/>
    <w:rsid w:val="0089506D"/>
    <w:rsid w:val="008A09DD"/>
    <w:rsid w:val="008A10D2"/>
    <w:rsid w:val="008A29EE"/>
    <w:rsid w:val="008A353C"/>
    <w:rsid w:val="008B0B17"/>
    <w:rsid w:val="008B1051"/>
    <w:rsid w:val="008B30A2"/>
    <w:rsid w:val="008B5D96"/>
    <w:rsid w:val="008C1F53"/>
    <w:rsid w:val="008C4D9E"/>
    <w:rsid w:val="008D7EBE"/>
    <w:rsid w:val="008E573F"/>
    <w:rsid w:val="008E7619"/>
    <w:rsid w:val="008F2176"/>
    <w:rsid w:val="008F690B"/>
    <w:rsid w:val="008F79D8"/>
    <w:rsid w:val="00906265"/>
    <w:rsid w:val="00906E3F"/>
    <w:rsid w:val="00910C9D"/>
    <w:rsid w:val="009116A6"/>
    <w:rsid w:val="00912B5C"/>
    <w:rsid w:val="009156D5"/>
    <w:rsid w:val="009176FB"/>
    <w:rsid w:val="00917747"/>
    <w:rsid w:val="00922E0C"/>
    <w:rsid w:val="00922F89"/>
    <w:rsid w:val="00924AE0"/>
    <w:rsid w:val="00931BAC"/>
    <w:rsid w:val="0093474F"/>
    <w:rsid w:val="0093501D"/>
    <w:rsid w:val="00936078"/>
    <w:rsid w:val="00936517"/>
    <w:rsid w:val="0094056B"/>
    <w:rsid w:val="009433A7"/>
    <w:rsid w:val="00943691"/>
    <w:rsid w:val="009507F9"/>
    <w:rsid w:val="009551A9"/>
    <w:rsid w:val="00956D26"/>
    <w:rsid w:val="00956D55"/>
    <w:rsid w:val="00962B58"/>
    <w:rsid w:val="00965EED"/>
    <w:rsid w:val="00966B6C"/>
    <w:rsid w:val="00967B45"/>
    <w:rsid w:val="00972A70"/>
    <w:rsid w:val="00973F4B"/>
    <w:rsid w:val="009752A5"/>
    <w:rsid w:val="00976486"/>
    <w:rsid w:val="0098150A"/>
    <w:rsid w:val="00981A42"/>
    <w:rsid w:val="00982E12"/>
    <w:rsid w:val="00985B11"/>
    <w:rsid w:val="0099089C"/>
    <w:rsid w:val="00993F89"/>
    <w:rsid w:val="009943E4"/>
    <w:rsid w:val="00997DA3"/>
    <w:rsid w:val="009A213C"/>
    <w:rsid w:val="009B355E"/>
    <w:rsid w:val="009B423F"/>
    <w:rsid w:val="009B62B4"/>
    <w:rsid w:val="009C1949"/>
    <w:rsid w:val="009C1C36"/>
    <w:rsid w:val="009C2FF9"/>
    <w:rsid w:val="009C33EC"/>
    <w:rsid w:val="009C51C2"/>
    <w:rsid w:val="009C557D"/>
    <w:rsid w:val="009D0918"/>
    <w:rsid w:val="009D14B4"/>
    <w:rsid w:val="009D159B"/>
    <w:rsid w:val="009D2137"/>
    <w:rsid w:val="009D35D7"/>
    <w:rsid w:val="009D4927"/>
    <w:rsid w:val="009D50FD"/>
    <w:rsid w:val="009E20BE"/>
    <w:rsid w:val="009E41BC"/>
    <w:rsid w:val="009F532D"/>
    <w:rsid w:val="009F5D9D"/>
    <w:rsid w:val="00A01661"/>
    <w:rsid w:val="00A01FA5"/>
    <w:rsid w:val="00A022DE"/>
    <w:rsid w:val="00A03705"/>
    <w:rsid w:val="00A0446D"/>
    <w:rsid w:val="00A0474F"/>
    <w:rsid w:val="00A049ED"/>
    <w:rsid w:val="00A06179"/>
    <w:rsid w:val="00A07D71"/>
    <w:rsid w:val="00A11571"/>
    <w:rsid w:val="00A13BA8"/>
    <w:rsid w:val="00A15460"/>
    <w:rsid w:val="00A15499"/>
    <w:rsid w:val="00A20342"/>
    <w:rsid w:val="00A20F6A"/>
    <w:rsid w:val="00A211B3"/>
    <w:rsid w:val="00A21CE7"/>
    <w:rsid w:val="00A27036"/>
    <w:rsid w:val="00A30521"/>
    <w:rsid w:val="00A339D3"/>
    <w:rsid w:val="00A3522C"/>
    <w:rsid w:val="00A358B9"/>
    <w:rsid w:val="00A35E74"/>
    <w:rsid w:val="00A36117"/>
    <w:rsid w:val="00A364D0"/>
    <w:rsid w:val="00A3662B"/>
    <w:rsid w:val="00A40E07"/>
    <w:rsid w:val="00A40EAE"/>
    <w:rsid w:val="00A43348"/>
    <w:rsid w:val="00A439B6"/>
    <w:rsid w:val="00A44B0A"/>
    <w:rsid w:val="00A456E8"/>
    <w:rsid w:val="00A46590"/>
    <w:rsid w:val="00A47AEB"/>
    <w:rsid w:val="00A50827"/>
    <w:rsid w:val="00A528D0"/>
    <w:rsid w:val="00A544B0"/>
    <w:rsid w:val="00A552FE"/>
    <w:rsid w:val="00A62E68"/>
    <w:rsid w:val="00A64C9E"/>
    <w:rsid w:val="00A67479"/>
    <w:rsid w:val="00A72838"/>
    <w:rsid w:val="00A75D01"/>
    <w:rsid w:val="00A81637"/>
    <w:rsid w:val="00A8407E"/>
    <w:rsid w:val="00A86FB6"/>
    <w:rsid w:val="00A876A4"/>
    <w:rsid w:val="00A9180E"/>
    <w:rsid w:val="00A949D3"/>
    <w:rsid w:val="00A94EEC"/>
    <w:rsid w:val="00A971F7"/>
    <w:rsid w:val="00A97D69"/>
    <w:rsid w:val="00AA1535"/>
    <w:rsid w:val="00AA22E5"/>
    <w:rsid w:val="00AA2A69"/>
    <w:rsid w:val="00AA4550"/>
    <w:rsid w:val="00AA6362"/>
    <w:rsid w:val="00AA771D"/>
    <w:rsid w:val="00AB3818"/>
    <w:rsid w:val="00AB4BB4"/>
    <w:rsid w:val="00AC1731"/>
    <w:rsid w:val="00AC43BF"/>
    <w:rsid w:val="00AC69FD"/>
    <w:rsid w:val="00AC731C"/>
    <w:rsid w:val="00AD42AE"/>
    <w:rsid w:val="00AD5A9B"/>
    <w:rsid w:val="00AD7B75"/>
    <w:rsid w:val="00AD7FF5"/>
    <w:rsid w:val="00AE37FA"/>
    <w:rsid w:val="00AE4224"/>
    <w:rsid w:val="00AF1EA5"/>
    <w:rsid w:val="00AF31E9"/>
    <w:rsid w:val="00AF4107"/>
    <w:rsid w:val="00AF4BBE"/>
    <w:rsid w:val="00AF4D1D"/>
    <w:rsid w:val="00AF5348"/>
    <w:rsid w:val="00AF63FE"/>
    <w:rsid w:val="00B0061C"/>
    <w:rsid w:val="00B0762D"/>
    <w:rsid w:val="00B07F2D"/>
    <w:rsid w:val="00B12FA8"/>
    <w:rsid w:val="00B13F89"/>
    <w:rsid w:val="00B14501"/>
    <w:rsid w:val="00B205EF"/>
    <w:rsid w:val="00B21D4D"/>
    <w:rsid w:val="00B22B30"/>
    <w:rsid w:val="00B23578"/>
    <w:rsid w:val="00B24A61"/>
    <w:rsid w:val="00B2739D"/>
    <w:rsid w:val="00B360FC"/>
    <w:rsid w:val="00B407E1"/>
    <w:rsid w:val="00B427D1"/>
    <w:rsid w:val="00B432AF"/>
    <w:rsid w:val="00B4375B"/>
    <w:rsid w:val="00B4401F"/>
    <w:rsid w:val="00B45676"/>
    <w:rsid w:val="00B46ED6"/>
    <w:rsid w:val="00B4717E"/>
    <w:rsid w:val="00B51837"/>
    <w:rsid w:val="00B543B8"/>
    <w:rsid w:val="00B55CCC"/>
    <w:rsid w:val="00B56224"/>
    <w:rsid w:val="00B62100"/>
    <w:rsid w:val="00B6240B"/>
    <w:rsid w:val="00B64360"/>
    <w:rsid w:val="00B64D58"/>
    <w:rsid w:val="00B650DB"/>
    <w:rsid w:val="00B667D9"/>
    <w:rsid w:val="00B735F4"/>
    <w:rsid w:val="00B73743"/>
    <w:rsid w:val="00B75820"/>
    <w:rsid w:val="00B7690D"/>
    <w:rsid w:val="00B82256"/>
    <w:rsid w:val="00B82555"/>
    <w:rsid w:val="00B83525"/>
    <w:rsid w:val="00B835A6"/>
    <w:rsid w:val="00B85208"/>
    <w:rsid w:val="00B87B28"/>
    <w:rsid w:val="00B91467"/>
    <w:rsid w:val="00B927D3"/>
    <w:rsid w:val="00B95611"/>
    <w:rsid w:val="00BA4A61"/>
    <w:rsid w:val="00BA676F"/>
    <w:rsid w:val="00BB0E69"/>
    <w:rsid w:val="00BB2704"/>
    <w:rsid w:val="00BC01A7"/>
    <w:rsid w:val="00BC2833"/>
    <w:rsid w:val="00BC33BC"/>
    <w:rsid w:val="00BC5D5B"/>
    <w:rsid w:val="00BC6243"/>
    <w:rsid w:val="00BD0283"/>
    <w:rsid w:val="00BD3F15"/>
    <w:rsid w:val="00BD4447"/>
    <w:rsid w:val="00BD52F0"/>
    <w:rsid w:val="00BD63AE"/>
    <w:rsid w:val="00BE065C"/>
    <w:rsid w:val="00BE2AC6"/>
    <w:rsid w:val="00BE2FDA"/>
    <w:rsid w:val="00BE3242"/>
    <w:rsid w:val="00BE6351"/>
    <w:rsid w:val="00BE718E"/>
    <w:rsid w:val="00BF30FE"/>
    <w:rsid w:val="00BF4863"/>
    <w:rsid w:val="00BF5EDF"/>
    <w:rsid w:val="00BF7F44"/>
    <w:rsid w:val="00C05732"/>
    <w:rsid w:val="00C117B4"/>
    <w:rsid w:val="00C16746"/>
    <w:rsid w:val="00C1680D"/>
    <w:rsid w:val="00C220D9"/>
    <w:rsid w:val="00C22649"/>
    <w:rsid w:val="00C2515C"/>
    <w:rsid w:val="00C2625D"/>
    <w:rsid w:val="00C26A62"/>
    <w:rsid w:val="00C3042B"/>
    <w:rsid w:val="00C30767"/>
    <w:rsid w:val="00C31D2F"/>
    <w:rsid w:val="00C32977"/>
    <w:rsid w:val="00C32B10"/>
    <w:rsid w:val="00C352A1"/>
    <w:rsid w:val="00C35C18"/>
    <w:rsid w:val="00C4466F"/>
    <w:rsid w:val="00C5247E"/>
    <w:rsid w:val="00C53ED2"/>
    <w:rsid w:val="00C60778"/>
    <w:rsid w:val="00C61CC5"/>
    <w:rsid w:val="00C62349"/>
    <w:rsid w:val="00C62CBF"/>
    <w:rsid w:val="00C63D0E"/>
    <w:rsid w:val="00C63E14"/>
    <w:rsid w:val="00C65695"/>
    <w:rsid w:val="00C65DDF"/>
    <w:rsid w:val="00C66A29"/>
    <w:rsid w:val="00C717FB"/>
    <w:rsid w:val="00C71B90"/>
    <w:rsid w:val="00C72336"/>
    <w:rsid w:val="00C77759"/>
    <w:rsid w:val="00C807A4"/>
    <w:rsid w:val="00C81387"/>
    <w:rsid w:val="00C81974"/>
    <w:rsid w:val="00C81C64"/>
    <w:rsid w:val="00C824ED"/>
    <w:rsid w:val="00C83D1E"/>
    <w:rsid w:val="00C85ADD"/>
    <w:rsid w:val="00C8650E"/>
    <w:rsid w:val="00C93CF6"/>
    <w:rsid w:val="00C94E2F"/>
    <w:rsid w:val="00C95123"/>
    <w:rsid w:val="00C97EB9"/>
    <w:rsid w:val="00CA0C1C"/>
    <w:rsid w:val="00CA492A"/>
    <w:rsid w:val="00CA7594"/>
    <w:rsid w:val="00CA7672"/>
    <w:rsid w:val="00CC0E47"/>
    <w:rsid w:val="00CC172C"/>
    <w:rsid w:val="00CC55B3"/>
    <w:rsid w:val="00CD1922"/>
    <w:rsid w:val="00CD459C"/>
    <w:rsid w:val="00CD6BAE"/>
    <w:rsid w:val="00CE2B4D"/>
    <w:rsid w:val="00CE31E2"/>
    <w:rsid w:val="00CE6239"/>
    <w:rsid w:val="00CF09B5"/>
    <w:rsid w:val="00CF1D9C"/>
    <w:rsid w:val="00CF2735"/>
    <w:rsid w:val="00CF332B"/>
    <w:rsid w:val="00CF57F0"/>
    <w:rsid w:val="00CF7D81"/>
    <w:rsid w:val="00D027A6"/>
    <w:rsid w:val="00D044ED"/>
    <w:rsid w:val="00D05DB5"/>
    <w:rsid w:val="00D11795"/>
    <w:rsid w:val="00D12094"/>
    <w:rsid w:val="00D14BB1"/>
    <w:rsid w:val="00D21E17"/>
    <w:rsid w:val="00D24C6C"/>
    <w:rsid w:val="00D301BD"/>
    <w:rsid w:val="00D32A3C"/>
    <w:rsid w:val="00D34528"/>
    <w:rsid w:val="00D352C2"/>
    <w:rsid w:val="00D35595"/>
    <w:rsid w:val="00D43331"/>
    <w:rsid w:val="00D44336"/>
    <w:rsid w:val="00D50730"/>
    <w:rsid w:val="00D53DA1"/>
    <w:rsid w:val="00D541B6"/>
    <w:rsid w:val="00D56D94"/>
    <w:rsid w:val="00D60368"/>
    <w:rsid w:val="00D608BC"/>
    <w:rsid w:val="00D62D31"/>
    <w:rsid w:val="00D65145"/>
    <w:rsid w:val="00D662F7"/>
    <w:rsid w:val="00D66A37"/>
    <w:rsid w:val="00D66F98"/>
    <w:rsid w:val="00D70B76"/>
    <w:rsid w:val="00D73E26"/>
    <w:rsid w:val="00D74741"/>
    <w:rsid w:val="00D77021"/>
    <w:rsid w:val="00D807CA"/>
    <w:rsid w:val="00D8110C"/>
    <w:rsid w:val="00D87335"/>
    <w:rsid w:val="00D934FA"/>
    <w:rsid w:val="00D972BC"/>
    <w:rsid w:val="00DA122C"/>
    <w:rsid w:val="00DA3209"/>
    <w:rsid w:val="00DA3E81"/>
    <w:rsid w:val="00DA6281"/>
    <w:rsid w:val="00DA7CCC"/>
    <w:rsid w:val="00DC155B"/>
    <w:rsid w:val="00DC419C"/>
    <w:rsid w:val="00DD1528"/>
    <w:rsid w:val="00DD2B54"/>
    <w:rsid w:val="00DD5252"/>
    <w:rsid w:val="00DD573E"/>
    <w:rsid w:val="00DD7C38"/>
    <w:rsid w:val="00DE4F00"/>
    <w:rsid w:val="00DE5D04"/>
    <w:rsid w:val="00DE6AA5"/>
    <w:rsid w:val="00DF0A0E"/>
    <w:rsid w:val="00DF3BD3"/>
    <w:rsid w:val="00DF45F3"/>
    <w:rsid w:val="00DF5BAB"/>
    <w:rsid w:val="00DF5C6B"/>
    <w:rsid w:val="00DF63C1"/>
    <w:rsid w:val="00E01AB3"/>
    <w:rsid w:val="00E116DD"/>
    <w:rsid w:val="00E12AB5"/>
    <w:rsid w:val="00E12C60"/>
    <w:rsid w:val="00E17817"/>
    <w:rsid w:val="00E22815"/>
    <w:rsid w:val="00E22D6A"/>
    <w:rsid w:val="00E24570"/>
    <w:rsid w:val="00E27731"/>
    <w:rsid w:val="00E3193A"/>
    <w:rsid w:val="00E33CB0"/>
    <w:rsid w:val="00E45377"/>
    <w:rsid w:val="00E46F75"/>
    <w:rsid w:val="00E506E7"/>
    <w:rsid w:val="00E51630"/>
    <w:rsid w:val="00E549CF"/>
    <w:rsid w:val="00E551ED"/>
    <w:rsid w:val="00E55880"/>
    <w:rsid w:val="00E6418F"/>
    <w:rsid w:val="00E67034"/>
    <w:rsid w:val="00E70482"/>
    <w:rsid w:val="00E71915"/>
    <w:rsid w:val="00E71A11"/>
    <w:rsid w:val="00E72832"/>
    <w:rsid w:val="00E81094"/>
    <w:rsid w:val="00E81A3C"/>
    <w:rsid w:val="00E857A1"/>
    <w:rsid w:val="00E869FC"/>
    <w:rsid w:val="00E93AAD"/>
    <w:rsid w:val="00E93FF0"/>
    <w:rsid w:val="00E94A45"/>
    <w:rsid w:val="00E95AAD"/>
    <w:rsid w:val="00E96DC5"/>
    <w:rsid w:val="00EA1A89"/>
    <w:rsid w:val="00EA2128"/>
    <w:rsid w:val="00EA3E06"/>
    <w:rsid w:val="00EA6813"/>
    <w:rsid w:val="00EB3BCE"/>
    <w:rsid w:val="00EB6195"/>
    <w:rsid w:val="00EB63EB"/>
    <w:rsid w:val="00EB72A5"/>
    <w:rsid w:val="00EC10A4"/>
    <w:rsid w:val="00EC4801"/>
    <w:rsid w:val="00EC5A8C"/>
    <w:rsid w:val="00EC5B64"/>
    <w:rsid w:val="00EC6F20"/>
    <w:rsid w:val="00EC7A17"/>
    <w:rsid w:val="00ED0BD3"/>
    <w:rsid w:val="00ED24D2"/>
    <w:rsid w:val="00ED3B1C"/>
    <w:rsid w:val="00ED6049"/>
    <w:rsid w:val="00ED60FD"/>
    <w:rsid w:val="00ED6202"/>
    <w:rsid w:val="00ED7F00"/>
    <w:rsid w:val="00EE0812"/>
    <w:rsid w:val="00EE0A61"/>
    <w:rsid w:val="00EE159A"/>
    <w:rsid w:val="00EE2E6F"/>
    <w:rsid w:val="00EE5366"/>
    <w:rsid w:val="00EE57FE"/>
    <w:rsid w:val="00EF4E37"/>
    <w:rsid w:val="00F0699D"/>
    <w:rsid w:val="00F1043F"/>
    <w:rsid w:val="00F16D29"/>
    <w:rsid w:val="00F173C2"/>
    <w:rsid w:val="00F222A1"/>
    <w:rsid w:val="00F22BB5"/>
    <w:rsid w:val="00F22DCA"/>
    <w:rsid w:val="00F2542B"/>
    <w:rsid w:val="00F27F50"/>
    <w:rsid w:val="00F31C8C"/>
    <w:rsid w:val="00F33A72"/>
    <w:rsid w:val="00F34E5D"/>
    <w:rsid w:val="00F34FA2"/>
    <w:rsid w:val="00F36272"/>
    <w:rsid w:val="00F373DE"/>
    <w:rsid w:val="00F40AF2"/>
    <w:rsid w:val="00F42967"/>
    <w:rsid w:val="00F42DC6"/>
    <w:rsid w:val="00F430C1"/>
    <w:rsid w:val="00F441D1"/>
    <w:rsid w:val="00F473A6"/>
    <w:rsid w:val="00F53A17"/>
    <w:rsid w:val="00F54516"/>
    <w:rsid w:val="00F573C1"/>
    <w:rsid w:val="00F573FA"/>
    <w:rsid w:val="00F60281"/>
    <w:rsid w:val="00F614AE"/>
    <w:rsid w:val="00F61BC2"/>
    <w:rsid w:val="00F71AE2"/>
    <w:rsid w:val="00F721C0"/>
    <w:rsid w:val="00F84BBA"/>
    <w:rsid w:val="00F86CE3"/>
    <w:rsid w:val="00F91229"/>
    <w:rsid w:val="00F914E4"/>
    <w:rsid w:val="00F9283F"/>
    <w:rsid w:val="00F93132"/>
    <w:rsid w:val="00F96C9A"/>
    <w:rsid w:val="00F9752B"/>
    <w:rsid w:val="00F97E11"/>
    <w:rsid w:val="00FA1F4A"/>
    <w:rsid w:val="00FA2F9A"/>
    <w:rsid w:val="00FA45E6"/>
    <w:rsid w:val="00FA6A77"/>
    <w:rsid w:val="00FA76B3"/>
    <w:rsid w:val="00FB01F4"/>
    <w:rsid w:val="00FB3260"/>
    <w:rsid w:val="00FB70CB"/>
    <w:rsid w:val="00FC0B19"/>
    <w:rsid w:val="00FC3F2F"/>
    <w:rsid w:val="00FC487E"/>
    <w:rsid w:val="00FC5283"/>
    <w:rsid w:val="00FC552B"/>
    <w:rsid w:val="00FC62C6"/>
    <w:rsid w:val="00FC72EA"/>
    <w:rsid w:val="00FC742A"/>
    <w:rsid w:val="00FD0544"/>
    <w:rsid w:val="00FD209A"/>
    <w:rsid w:val="00FD6269"/>
    <w:rsid w:val="00FD79E4"/>
    <w:rsid w:val="00FE198D"/>
    <w:rsid w:val="00FE235B"/>
    <w:rsid w:val="00FE60E1"/>
    <w:rsid w:val="00FE61ED"/>
    <w:rsid w:val="00FF0DA0"/>
    <w:rsid w:val="00FF532B"/>
    <w:rsid w:val="00FF536F"/>
    <w:rsid w:val="00FF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1EABA"/>
  <w15:docId w15:val="{DA558E8A-AD53-4AD4-8B30-5FAED3D4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Calibri"/>
        <w:color w:val="000000" w:themeColor="text1"/>
        <w:sz w:val="22"/>
        <w:szCs w:val="22"/>
        <w:lang w:val="en-IN" w:eastAsia="en-US" w:bidi="ar-SA"/>
      </w:rPr>
    </w:rPrDefault>
    <w:pPrDefault>
      <w:pPr>
        <w:spacing w:after="120"/>
        <w:ind w:left="720"/>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uiPriority="3"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semiHidden="1" w:uiPriority="21" w:qFormat="1"/>
    <w:lsdException w:name="Subtle Reference" w:locked="1" w:semiHidden="1" w:uiPriority="31"/>
    <w:lsdException w:name="Intense Reference" w:locked="1" w:semiHidden="1" w:uiPriority="32"/>
    <w:lsdException w:name="Book Title" w:locked="1"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E857A1"/>
    <w:rPr>
      <w:lang w:val="en-US"/>
    </w:rPr>
  </w:style>
  <w:style w:type="paragraph" w:styleId="Heading1">
    <w:name w:val="heading 1"/>
    <w:aliases w:val="CTN_Heading 1"/>
    <w:basedOn w:val="CTHeading1"/>
    <w:next w:val="CTBodyText"/>
    <w:link w:val="Heading1Char"/>
    <w:uiPriority w:val="3"/>
    <w:qFormat/>
    <w:rsid w:val="00CC55B3"/>
    <w:pPr>
      <w:keepLines/>
      <w:numPr>
        <w:numId w:val="9"/>
      </w:numPr>
      <w:ind w:left="562" w:hanging="562"/>
    </w:pPr>
    <w:rPr>
      <w:rFonts w:eastAsiaTheme="majorEastAsia" w:cstheme="majorBidi"/>
      <w:bCs/>
      <w:color w:val="404040" w:themeColor="text1" w:themeTint="BF"/>
      <w:szCs w:val="28"/>
    </w:rPr>
  </w:style>
  <w:style w:type="paragraph" w:styleId="Heading2">
    <w:name w:val="heading 2"/>
    <w:aliases w:val="CTN_Heading 2"/>
    <w:basedOn w:val="CTHeading2"/>
    <w:next w:val="CTBodyText"/>
    <w:link w:val="Heading2Char"/>
    <w:uiPriority w:val="3"/>
    <w:qFormat/>
    <w:rsid w:val="00CC55B3"/>
    <w:pPr>
      <w:keepLines/>
      <w:numPr>
        <w:ilvl w:val="1"/>
        <w:numId w:val="9"/>
      </w:numPr>
      <w:tabs>
        <w:tab w:val="clear" w:pos="3101"/>
        <w:tab w:val="num" w:pos="851"/>
      </w:tabs>
      <w:ind w:left="850" w:hanging="850"/>
    </w:pPr>
    <w:rPr>
      <w:rFonts w:eastAsiaTheme="majorEastAsia" w:cstheme="majorBidi"/>
      <w:bCs/>
      <w:color w:val="404040" w:themeColor="text1" w:themeTint="BF"/>
      <w:szCs w:val="26"/>
    </w:rPr>
  </w:style>
  <w:style w:type="paragraph" w:styleId="Heading3">
    <w:name w:val="heading 3"/>
    <w:aliases w:val="CTN_Heading 3"/>
    <w:basedOn w:val="CTHeading3"/>
    <w:next w:val="CTBodyText"/>
    <w:link w:val="Heading3Char"/>
    <w:uiPriority w:val="3"/>
    <w:qFormat/>
    <w:rsid w:val="00293E24"/>
    <w:pPr>
      <w:keepLines/>
      <w:numPr>
        <w:ilvl w:val="2"/>
        <w:numId w:val="9"/>
      </w:numPr>
    </w:pPr>
    <w:rPr>
      <w:rFonts w:eastAsiaTheme="majorEastAsia" w:cstheme="majorBidi"/>
      <w:bCs/>
      <w:color w:val="1F497D"/>
    </w:rPr>
  </w:style>
  <w:style w:type="paragraph" w:styleId="Heading4">
    <w:name w:val="heading 4"/>
    <w:aliases w:val="CTN_Heading 4"/>
    <w:basedOn w:val="CTHeading4"/>
    <w:next w:val="CTBodyText"/>
    <w:link w:val="Heading4Char"/>
    <w:uiPriority w:val="3"/>
    <w:qFormat/>
    <w:rsid w:val="00293E24"/>
    <w:pPr>
      <w:keepLines/>
      <w:numPr>
        <w:ilvl w:val="3"/>
        <w:numId w:val="9"/>
      </w:numPr>
      <w:ind w:left="1138" w:hanging="1138"/>
    </w:pPr>
    <w:rPr>
      <w:rFonts w:eastAsiaTheme="majorEastAsia" w:cstheme="majorBidi"/>
      <w:bCs/>
      <w:iCs/>
      <w:color w:val="1F497D"/>
    </w:rPr>
  </w:style>
  <w:style w:type="paragraph" w:styleId="Heading5">
    <w:name w:val="heading 5"/>
    <w:aliases w:val="CTN_Heading 5"/>
    <w:basedOn w:val="CTHeading5"/>
    <w:next w:val="CTBodyText"/>
    <w:link w:val="Heading5Char"/>
    <w:uiPriority w:val="3"/>
    <w:qFormat/>
    <w:rsid w:val="00293E24"/>
    <w:pPr>
      <w:keepLines/>
      <w:numPr>
        <w:ilvl w:val="4"/>
        <w:numId w:val="9"/>
      </w:numPr>
      <w:ind w:left="1195" w:hanging="1195"/>
    </w:pPr>
    <w:rPr>
      <w:rFonts w:eastAsiaTheme="majorEastAsia" w:cstheme="majorBidi"/>
      <w:color w:val="1F497D" w:themeColor="text2"/>
    </w:rPr>
  </w:style>
  <w:style w:type="paragraph" w:styleId="Heading6">
    <w:name w:val="heading 6"/>
    <w:basedOn w:val="Normal"/>
    <w:next w:val="Normal"/>
    <w:link w:val="Heading6Char"/>
    <w:uiPriority w:val="9"/>
    <w:semiHidden/>
    <w:qFormat/>
    <w:locked/>
    <w:rsid w:val="001431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431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431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qFormat/>
    <w:locked/>
    <w:rsid w:val="001431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Title">
    <w:name w:val="CT_Title"/>
    <w:basedOn w:val="Normal"/>
    <w:qFormat/>
    <w:rsid w:val="00336494"/>
    <w:pPr>
      <w:spacing w:before="360" w:after="360"/>
      <w:jc w:val="right"/>
    </w:pPr>
    <w:rPr>
      <w:color w:val="17365D" w:themeColor="text2" w:themeShade="BF"/>
      <w:sz w:val="64"/>
    </w:rPr>
  </w:style>
  <w:style w:type="paragraph" w:customStyle="1" w:styleId="CTSubTitle">
    <w:name w:val="CT_SubTitle"/>
    <w:basedOn w:val="CTTitle"/>
    <w:qFormat/>
    <w:rsid w:val="00BB0E69"/>
    <w:pPr>
      <w:spacing w:before="240" w:after="240"/>
    </w:pPr>
    <w:rPr>
      <w:color w:val="000000" w:themeColor="text1"/>
      <w:sz w:val="52"/>
    </w:rPr>
  </w:style>
  <w:style w:type="paragraph" w:customStyle="1" w:styleId="CTVersion">
    <w:name w:val="CT_Version"/>
    <w:basedOn w:val="CTSubTitle"/>
    <w:qFormat/>
    <w:rsid w:val="00CC0E47"/>
    <w:rPr>
      <w:b/>
      <w:caps/>
      <w:spacing w:val="100"/>
      <w:sz w:val="22"/>
    </w:rPr>
  </w:style>
  <w:style w:type="paragraph" w:styleId="BalloonText">
    <w:name w:val="Balloon Text"/>
    <w:basedOn w:val="Normal"/>
    <w:link w:val="BalloonTextChar"/>
    <w:uiPriority w:val="99"/>
    <w:semiHidden/>
    <w:unhideWhenUsed/>
    <w:rsid w:val="00DF63C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3C1"/>
    <w:rPr>
      <w:rFonts w:ascii="Tahoma" w:hAnsi="Tahoma" w:cs="Tahoma"/>
      <w:sz w:val="16"/>
      <w:szCs w:val="16"/>
    </w:rPr>
  </w:style>
  <w:style w:type="paragraph" w:customStyle="1" w:styleId="CTImageCoverPage">
    <w:name w:val="CT_Image_Cover Page"/>
    <w:uiPriority w:val="3"/>
    <w:qFormat/>
    <w:rsid w:val="000024AF"/>
    <w:rPr>
      <w:noProof/>
      <w:lang w:eastAsia="en-IN"/>
    </w:rPr>
  </w:style>
  <w:style w:type="paragraph" w:customStyle="1" w:styleId="CTHeading1">
    <w:name w:val="CT_Heading 1"/>
    <w:basedOn w:val="Normal"/>
    <w:next w:val="CTBodyText"/>
    <w:uiPriority w:val="4"/>
    <w:qFormat/>
    <w:rsid w:val="00B4375B"/>
    <w:pPr>
      <w:keepNext/>
      <w:pageBreakBefore/>
      <w:spacing w:before="120"/>
      <w:ind w:left="0"/>
      <w:outlineLvl w:val="0"/>
    </w:pPr>
    <w:rPr>
      <w:sz w:val="44"/>
    </w:rPr>
  </w:style>
  <w:style w:type="paragraph" w:customStyle="1" w:styleId="CTHeading2">
    <w:name w:val="CT_Heading 2"/>
    <w:basedOn w:val="CTHeading1"/>
    <w:next w:val="CTBodyText"/>
    <w:uiPriority w:val="4"/>
    <w:qFormat/>
    <w:rsid w:val="00BC33BC"/>
    <w:pPr>
      <w:pageBreakBefore w:val="0"/>
      <w:spacing w:before="360"/>
      <w:outlineLvl w:val="1"/>
    </w:pPr>
    <w:rPr>
      <w:sz w:val="36"/>
    </w:rPr>
  </w:style>
  <w:style w:type="paragraph" w:customStyle="1" w:styleId="CTHeading3">
    <w:name w:val="CT_Heading 3"/>
    <w:basedOn w:val="CTHeading2"/>
    <w:next w:val="CTBodyText"/>
    <w:uiPriority w:val="4"/>
    <w:qFormat/>
    <w:rsid w:val="00BC33BC"/>
    <w:pPr>
      <w:spacing w:before="240"/>
      <w:outlineLvl w:val="2"/>
    </w:pPr>
    <w:rPr>
      <w:color w:val="1F497D" w:themeColor="text2"/>
      <w:sz w:val="32"/>
    </w:rPr>
  </w:style>
  <w:style w:type="character" w:customStyle="1" w:styleId="Heading1Char">
    <w:name w:val="Heading 1 Char"/>
    <w:aliases w:val="CTN_Heading 1 Char"/>
    <w:basedOn w:val="DefaultParagraphFont"/>
    <w:link w:val="Heading1"/>
    <w:uiPriority w:val="3"/>
    <w:rsid w:val="00CC55B3"/>
    <w:rPr>
      <w:rFonts w:eastAsiaTheme="majorEastAsia" w:cstheme="majorBidi"/>
      <w:bCs/>
      <w:color w:val="404040" w:themeColor="text1" w:themeTint="BF"/>
      <w:sz w:val="44"/>
      <w:szCs w:val="28"/>
      <w:lang w:val="en-US"/>
    </w:rPr>
  </w:style>
  <w:style w:type="paragraph" w:customStyle="1" w:styleId="CTHeading4">
    <w:name w:val="CT_Heading 4"/>
    <w:basedOn w:val="CTHeading3"/>
    <w:next w:val="CTBodyText"/>
    <w:uiPriority w:val="4"/>
    <w:qFormat/>
    <w:rsid w:val="00A949D3"/>
    <w:pPr>
      <w:outlineLvl w:val="3"/>
    </w:pPr>
    <w:rPr>
      <w:b/>
      <w:sz w:val="28"/>
    </w:rPr>
  </w:style>
  <w:style w:type="paragraph" w:customStyle="1" w:styleId="CTHeading5">
    <w:name w:val="CT_Heading 5"/>
    <w:basedOn w:val="CTHeading4"/>
    <w:next w:val="CTBodyText"/>
    <w:uiPriority w:val="4"/>
    <w:qFormat/>
    <w:rsid w:val="00BC33BC"/>
    <w:pPr>
      <w:outlineLvl w:val="4"/>
    </w:pPr>
    <w:rPr>
      <w:color w:val="1F497D"/>
      <w:sz w:val="24"/>
    </w:rPr>
  </w:style>
  <w:style w:type="paragraph" w:styleId="ListParagraph">
    <w:name w:val="List Paragraph"/>
    <w:basedOn w:val="Normal"/>
    <w:uiPriority w:val="34"/>
    <w:qFormat/>
    <w:locked/>
    <w:rsid w:val="00B95611"/>
    <w:pPr>
      <w:contextualSpacing/>
    </w:pPr>
  </w:style>
  <w:style w:type="paragraph" w:customStyle="1" w:styleId="CTList1">
    <w:name w:val="CT_List 1"/>
    <w:basedOn w:val="ListParagraph"/>
    <w:uiPriority w:val="6"/>
    <w:qFormat/>
    <w:rsid w:val="00374AC6"/>
    <w:pPr>
      <w:numPr>
        <w:numId w:val="33"/>
      </w:numPr>
      <w:spacing w:before="120"/>
    </w:pPr>
    <w:rPr>
      <w:color w:val="404040" w:themeColor="text1" w:themeTint="BF"/>
    </w:rPr>
  </w:style>
  <w:style w:type="paragraph" w:customStyle="1" w:styleId="CTList2">
    <w:name w:val="CT_List 2"/>
    <w:basedOn w:val="CTList1"/>
    <w:uiPriority w:val="6"/>
    <w:qFormat/>
    <w:rsid w:val="00374AC6"/>
    <w:pPr>
      <w:numPr>
        <w:numId w:val="10"/>
      </w:numPr>
      <w:tabs>
        <w:tab w:val="num" w:pos="360"/>
      </w:tabs>
      <w:ind w:left="360" w:hanging="360"/>
    </w:pPr>
  </w:style>
  <w:style w:type="paragraph" w:customStyle="1" w:styleId="CTList3">
    <w:name w:val="CT_List 3"/>
    <w:basedOn w:val="CTList2"/>
    <w:uiPriority w:val="6"/>
    <w:qFormat/>
    <w:rsid w:val="00374AC6"/>
    <w:pPr>
      <w:numPr>
        <w:numId w:val="2"/>
      </w:numPr>
      <w:tabs>
        <w:tab w:val="num" w:pos="360"/>
      </w:tabs>
      <w:ind w:left="360" w:hanging="360"/>
    </w:pPr>
  </w:style>
  <w:style w:type="paragraph" w:customStyle="1" w:styleId="CTBullet1">
    <w:name w:val="CT_Bullet 1"/>
    <w:basedOn w:val="CTList1"/>
    <w:uiPriority w:val="5"/>
    <w:qFormat/>
    <w:rsid w:val="00374AC6"/>
    <w:pPr>
      <w:numPr>
        <w:numId w:val="3"/>
      </w:numPr>
      <w:tabs>
        <w:tab w:val="num" w:pos="360"/>
      </w:tabs>
      <w:ind w:left="288" w:hanging="288"/>
    </w:pPr>
  </w:style>
  <w:style w:type="paragraph" w:customStyle="1" w:styleId="CTBullet2">
    <w:name w:val="CT_Bullet 2"/>
    <w:basedOn w:val="CTList2"/>
    <w:uiPriority w:val="5"/>
    <w:qFormat/>
    <w:rsid w:val="00374AC6"/>
    <w:pPr>
      <w:numPr>
        <w:numId w:val="4"/>
      </w:numPr>
      <w:ind w:left="576" w:hanging="288"/>
    </w:pPr>
  </w:style>
  <w:style w:type="paragraph" w:customStyle="1" w:styleId="CTBullet3">
    <w:name w:val="CT_Bullet 3"/>
    <w:basedOn w:val="CTList3"/>
    <w:uiPriority w:val="5"/>
    <w:qFormat/>
    <w:rsid w:val="00374AC6"/>
    <w:pPr>
      <w:numPr>
        <w:numId w:val="5"/>
      </w:numPr>
      <w:ind w:left="864" w:hanging="288"/>
    </w:pPr>
  </w:style>
  <w:style w:type="paragraph" w:customStyle="1" w:styleId="CTImageBodyText">
    <w:name w:val="CT_Image_Body Text"/>
    <w:basedOn w:val="CTImageCoverPage"/>
    <w:uiPriority w:val="7"/>
    <w:qFormat/>
    <w:rsid w:val="003750BE"/>
    <w:pPr>
      <w:spacing w:before="120"/>
      <w:ind w:left="0"/>
    </w:pPr>
    <w:rPr>
      <w:rFonts w:ascii="Segoe UI" w:hAnsi="Segoe UI"/>
      <w:sz w:val="20"/>
    </w:rPr>
  </w:style>
  <w:style w:type="paragraph" w:customStyle="1" w:styleId="CTImageLevel1">
    <w:name w:val="CT_Image_Level 1"/>
    <w:basedOn w:val="CTImageBodyText"/>
    <w:uiPriority w:val="7"/>
    <w:qFormat/>
    <w:rsid w:val="003750BE"/>
    <w:pPr>
      <w:ind w:left="288"/>
    </w:pPr>
  </w:style>
  <w:style w:type="paragraph" w:customStyle="1" w:styleId="CTImageLevel2">
    <w:name w:val="CT_Image_Level 2"/>
    <w:basedOn w:val="CTImageLevel1"/>
    <w:uiPriority w:val="7"/>
    <w:qFormat/>
    <w:rsid w:val="00B64360"/>
    <w:pPr>
      <w:ind w:left="576"/>
    </w:pPr>
    <w:rPr>
      <w:rFonts w:ascii="Calibri" w:hAnsi="Calibri"/>
      <w:sz w:val="22"/>
    </w:rPr>
  </w:style>
  <w:style w:type="paragraph" w:customStyle="1" w:styleId="CTImageLevel3">
    <w:name w:val="CT_Image_Level 3"/>
    <w:basedOn w:val="CTImageLevel2"/>
    <w:uiPriority w:val="7"/>
    <w:qFormat/>
    <w:rsid w:val="00E81A3C"/>
    <w:pPr>
      <w:ind w:left="1080"/>
    </w:pPr>
  </w:style>
  <w:style w:type="table" w:styleId="TableGrid">
    <w:name w:val="Table Grid"/>
    <w:basedOn w:val="TableNormal"/>
    <w:locked/>
    <w:rsid w:val="00760473"/>
    <w:pPr>
      <w:spacing w:before="120" w:after="360"/>
    </w:pPr>
    <w:rPr>
      <w:rFonts w:ascii="Times New Roman" w:eastAsia="Times New Roman" w:hAnsi="Times New Roman" w:cs="Times New Roman"/>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Text">
    <w:name w:val="CT_Table Text"/>
    <w:basedOn w:val="Normal"/>
    <w:link w:val="CTTableTextChar"/>
    <w:autoRedefine/>
    <w:uiPriority w:val="10"/>
    <w:rsid w:val="00374AC6"/>
    <w:pPr>
      <w:spacing w:before="80" w:after="80"/>
      <w:ind w:left="0"/>
    </w:pPr>
    <w:rPr>
      <w:rFonts w:eastAsia="Batang" w:cstheme="minorHAnsi"/>
      <w:color w:val="404040" w:themeColor="text1" w:themeTint="BF"/>
      <w:lang w:eastAsia="ko-KR"/>
    </w:rPr>
  </w:style>
  <w:style w:type="character" w:customStyle="1" w:styleId="CTTableTextChar">
    <w:name w:val="CT_Table Text Char"/>
    <w:basedOn w:val="DefaultParagraphFont"/>
    <w:link w:val="CTTableText"/>
    <w:uiPriority w:val="10"/>
    <w:rsid w:val="00374AC6"/>
    <w:rPr>
      <w:rFonts w:eastAsia="Batang" w:cstheme="minorHAnsi"/>
      <w:color w:val="404040" w:themeColor="text1" w:themeTint="BF"/>
      <w:lang w:eastAsia="ko-KR"/>
    </w:rPr>
  </w:style>
  <w:style w:type="paragraph" w:customStyle="1" w:styleId="CTTableHeading">
    <w:name w:val="CT_Table Heading"/>
    <w:basedOn w:val="Normal"/>
    <w:next w:val="CTTableText"/>
    <w:link w:val="CTTableHeadingChar"/>
    <w:uiPriority w:val="10"/>
    <w:rsid w:val="00D934FA"/>
    <w:pPr>
      <w:tabs>
        <w:tab w:val="right" w:leader="dot" w:pos="9360"/>
      </w:tabs>
      <w:spacing w:before="60" w:after="60" w:line="360" w:lineRule="auto"/>
      <w:ind w:left="0"/>
    </w:pPr>
    <w:rPr>
      <w:rFonts w:eastAsia="Times New Roman" w:cs="Arial"/>
      <w:b/>
      <w:color w:val="FFFFFF" w:themeColor="background1"/>
      <w:szCs w:val="36"/>
      <w:lang w:eastAsia="ko-KR"/>
    </w:rPr>
  </w:style>
  <w:style w:type="character" w:customStyle="1" w:styleId="CTTableHeadingChar">
    <w:name w:val="CT_Table Heading Char"/>
    <w:basedOn w:val="DefaultParagraphFont"/>
    <w:link w:val="CTTableHeading"/>
    <w:uiPriority w:val="10"/>
    <w:rsid w:val="008261A6"/>
    <w:rPr>
      <w:rFonts w:eastAsia="Times New Roman" w:cs="Arial"/>
      <w:b/>
      <w:color w:val="FFFFFF" w:themeColor="background1"/>
      <w:szCs w:val="36"/>
      <w:lang w:eastAsia="ko-KR"/>
    </w:rPr>
  </w:style>
  <w:style w:type="numbering" w:customStyle="1" w:styleId="BulletLevel1">
    <w:name w:val="Bullet Level 1"/>
    <w:basedOn w:val="NoList"/>
    <w:uiPriority w:val="99"/>
    <w:locked/>
    <w:rsid w:val="00760473"/>
    <w:pPr>
      <w:numPr>
        <w:numId w:val="6"/>
      </w:numPr>
    </w:pPr>
  </w:style>
  <w:style w:type="character" w:styleId="Hyperlink">
    <w:name w:val="Hyperlink"/>
    <w:aliases w:val="CT_Hyperlink"/>
    <w:uiPriority w:val="99"/>
    <w:qFormat/>
    <w:locked/>
    <w:rsid w:val="00B75820"/>
    <w:rPr>
      <w:rFonts w:ascii="Calibri" w:hAnsi="Calibri"/>
      <w:color w:val="0000FF"/>
      <w:sz w:val="22"/>
      <w:u w:val="single"/>
    </w:rPr>
  </w:style>
  <w:style w:type="paragraph" w:styleId="TOCHeading">
    <w:name w:val="TOC Heading"/>
    <w:basedOn w:val="Heading1"/>
    <w:next w:val="Normal"/>
    <w:uiPriority w:val="39"/>
    <w:semiHidden/>
    <w:unhideWhenUsed/>
    <w:qFormat/>
    <w:rsid w:val="00BD52F0"/>
    <w:pPr>
      <w:outlineLvl w:val="9"/>
    </w:pPr>
    <w:rPr>
      <w:lang w:eastAsia="ja-JP"/>
    </w:rPr>
  </w:style>
  <w:style w:type="character" w:customStyle="1" w:styleId="Heading2Char">
    <w:name w:val="Heading 2 Char"/>
    <w:aliases w:val="CTN_Heading 2 Char"/>
    <w:basedOn w:val="DefaultParagraphFont"/>
    <w:link w:val="Heading2"/>
    <w:uiPriority w:val="3"/>
    <w:rsid w:val="00CC55B3"/>
    <w:rPr>
      <w:rFonts w:eastAsiaTheme="majorEastAsia" w:cstheme="majorBidi"/>
      <w:bCs/>
      <w:color w:val="404040" w:themeColor="text1" w:themeTint="BF"/>
      <w:sz w:val="36"/>
      <w:szCs w:val="26"/>
      <w:lang w:val="en-US"/>
    </w:rPr>
  </w:style>
  <w:style w:type="character" w:customStyle="1" w:styleId="Heading3Char">
    <w:name w:val="Heading 3 Char"/>
    <w:aliases w:val="CTN_Heading 3 Char"/>
    <w:basedOn w:val="DefaultParagraphFont"/>
    <w:link w:val="Heading3"/>
    <w:uiPriority w:val="3"/>
    <w:rsid w:val="00293E24"/>
    <w:rPr>
      <w:rFonts w:eastAsiaTheme="majorEastAsia" w:cstheme="majorBidi"/>
      <w:bCs/>
      <w:color w:val="1F497D"/>
      <w:sz w:val="32"/>
      <w:lang w:val="en-US"/>
    </w:rPr>
  </w:style>
  <w:style w:type="character" w:customStyle="1" w:styleId="Heading4Char">
    <w:name w:val="Heading 4 Char"/>
    <w:aliases w:val="CTN_Heading 4 Char"/>
    <w:basedOn w:val="DefaultParagraphFont"/>
    <w:link w:val="Heading4"/>
    <w:uiPriority w:val="3"/>
    <w:rsid w:val="00293E24"/>
    <w:rPr>
      <w:rFonts w:eastAsiaTheme="majorEastAsia" w:cstheme="majorBidi"/>
      <w:b/>
      <w:bCs/>
      <w:iCs/>
      <w:color w:val="1F497D"/>
      <w:sz w:val="28"/>
      <w:lang w:val="en-US"/>
    </w:rPr>
  </w:style>
  <w:style w:type="paragraph" w:customStyle="1" w:styleId="CTNoteBodyText">
    <w:name w:val="CT_Note Body Text"/>
    <w:basedOn w:val="Normal"/>
    <w:uiPriority w:val="8"/>
    <w:qFormat/>
    <w:rsid w:val="0036527C"/>
    <w:pPr>
      <w:numPr>
        <w:numId w:val="7"/>
      </w:numPr>
      <w:tabs>
        <w:tab w:val="left" w:pos="288"/>
      </w:tabs>
    </w:pPr>
    <w:rPr>
      <w:color w:val="404040" w:themeColor="text1" w:themeTint="BF"/>
    </w:rPr>
  </w:style>
  <w:style w:type="paragraph" w:customStyle="1" w:styleId="CTNoteLevel1">
    <w:name w:val="CT_Note Level 1"/>
    <w:basedOn w:val="CTList1"/>
    <w:uiPriority w:val="8"/>
    <w:qFormat/>
    <w:rsid w:val="000D3F82"/>
    <w:pPr>
      <w:numPr>
        <w:numId w:val="8"/>
      </w:numPr>
      <w:ind w:left="504"/>
    </w:pPr>
  </w:style>
  <w:style w:type="paragraph" w:customStyle="1" w:styleId="CTNoteLevel2">
    <w:name w:val="CT_Note Level 2"/>
    <w:basedOn w:val="CTList2"/>
    <w:uiPriority w:val="8"/>
    <w:qFormat/>
    <w:rsid w:val="00787567"/>
    <w:pPr>
      <w:numPr>
        <w:numId w:val="18"/>
      </w:numPr>
    </w:pPr>
  </w:style>
  <w:style w:type="paragraph" w:customStyle="1" w:styleId="CTKeyInfoBodyText">
    <w:name w:val="CT_Key Info_Body Text"/>
    <w:basedOn w:val="Normal"/>
    <w:uiPriority w:val="8"/>
    <w:qFormat/>
    <w:rsid w:val="00771728"/>
    <w:pPr>
      <w:pBdr>
        <w:top w:val="single" w:sz="4" w:space="1" w:color="auto"/>
        <w:bottom w:val="single" w:sz="4" w:space="1" w:color="auto"/>
      </w:pBdr>
      <w:ind w:left="0"/>
    </w:pPr>
    <w:rPr>
      <w:i/>
    </w:rPr>
  </w:style>
  <w:style w:type="paragraph" w:styleId="Header">
    <w:name w:val="header"/>
    <w:basedOn w:val="Normal"/>
    <w:link w:val="HeaderChar"/>
    <w:uiPriority w:val="99"/>
    <w:semiHidden/>
    <w:locked/>
    <w:rsid w:val="00207654"/>
    <w:pPr>
      <w:tabs>
        <w:tab w:val="center" w:pos="4513"/>
        <w:tab w:val="right" w:pos="9026"/>
      </w:tabs>
      <w:spacing w:after="0"/>
    </w:pPr>
  </w:style>
  <w:style w:type="character" w:customStyle="1" w:styleId="HeaderChar">
    <w:name w:val="Header Char"/>
    <w:basedOn w:val="DefaultParagraphFont"/>
    <w:link w:val="Header"/>
    <w:uiPriority w:val="99"/>
    <w:semiHidden/>
    <w:rsid w:val="0031777B"/>
  </w:style>
  <w:style w:type="paragraph" w:styleId="Caption">
    <w:name w:val="caption"/>
    <w:basedOn w:val="Normal"/>
    <w:next w:val="Normal"/>
    <w:uiPriority w:val="35"/>
    <w:semiHidden/>
    <w:qFormat/>
    <w:locked/>
    <w:rsid w:val="00FC552B"/>
    <w:rPr>
      <w:b/>
      <w:bCs/>
      <w:color w:val="4F81BD" w:themeColor="accent1"/>
      <w:sz w:val="18"/>
      <w:szCs w:val="18"/>
    </w:rPr>
  </w:style>
  <w:style w:type="paragraph" w:customStyle="1" w:styleId="CTCaptionImageBodyText">
    <w:name w:val="CT_Caption_Image_Body Text"/>
    <w:basedOn w:val="Caption"/>
    <w:uiPriority w:val="8"/>
    <w:qFormat/>
    <w:rsid w:val="003750BE"/>
    <w:pPr>
      <w:ind w:left="0"/>
    </w:pPr>
    <w:rPr>
      <w:color w:val="000000" w:themeColor="text1"/>
    </w:rPr>
  </w:style>
  <w:style w:type="paragraph" w:customStyle="1" w:styleId="CTCaptionImageLevel1">
    <w:name w:val="CT_Caption_Image_Level 1"/>
    <w:basedOn w:val="CTCaptionImageBodyText"/>
    <w:uiPriority w:val="8"/>
    <w:qFormat/>
    <w:rsid w:val="00865194"/>
    <w:pPr>
      <w:ind w:left="288"/>
    </w:pPr>
  </w:style>
  <w:style w:type="paragraph" w:customStyle="1" w:styleId="CTCaptionImageLevel2">
    <w:name w:val="CT_Caption_Image_Level 2"/>
    <w:basedOn w:val="CTCaptionImageLevel1"/>
    <w:uiPriority w:val="8"/>
    <w:qFormat/>
    <w:rsid w:val="00B64360"/>
    <w:pPr>
      <w:ind w:left="576"/>
    </w:pPr>
  </w:style>
  <w:style w:type="paragraph" w:customStyle="1" w:styleId="CTCaptionImageLevel3">
    <w:name w:val="CT_Caption_Image_Level 3"/>
    <w:basedOn w:val="CTCaptionImageLevel2"/>
    <w:uiPriority w:val="8"/>
    <w:qFormat/>
    <w:rsid w:val="00E81A3C"/>
    <w:pPr>
      <w:ind w:left="1080"/>
    </w:pPr>
  </w:style>
  <w:style w:type="paragraph" w:customStyle="1" w:styleId="CTKeyInfoLevel1">
    <w:name w:val="CT_Key Info_Level 1"/>
    <w:basedOn w:val="CTKeyInfoBodyText"/>
    <w:uiPriority w:val="8"/>
    <w:qFormat/>
    <w:rsid w:val="00EE5366"/>
    <w:pPr>
      <w:ind w:left="288"/>
    </w:pPr>
    <w:rPr>
      <w:color w:val="404040" w:themeColor="text1" w:themeTint="BF"/>
    </w:rPr>
  </w:style>
  <w:style w:type="paragraph" w:customStyle="1" w:styleId="CTKeyInfoLevel2">
    <w:name w:val="CT_Key Info_Level 2"/>
    <w:basedOn w:val="CTKeyInfoLevel1"/>
    <w:uiPriority w:val="8"/>
    <w:qFormat/>
    <w:rsid w:val="002B2247"/>
    <w:pPr>
      <w:ind w:left="576"/>
    </w:pPr>
  </w:style>
  <w:style w:type="paragraph" w:customStyle="1" w:styleId="CTKeyInfoLevel3">
    <w:name w:val="CT_Key Info_Level 3"/>
    <w:basedOn w:val="CTKeyInfoLevel2"/>
    <w:uiPriority w:val="8"/>
    <w:qFormat/>
    <w:rsid w:val="002B2247"/>
    <w:pPr>
      <w:ind w:left="1080"/>
    </w:pPr>
  </w:style>
  <w:style w:type="paragraph" w:styleId="TOC1">
    <w:name w:val="toc 1"/>
    <w:basedOn w:val="Normal"/>
    <w:next w:val="Normal"/>
    <w:uiPriority w:val="39"/>
    <w:locked/>
    <w:rsid w:val="0070047B"/>
    <w:pPr>
      <w:spacing w:before="120"/>
      <w:ind w:left="0"/>
    </w:pPr>
    <w:rPr>
      <w:rFonts w:cstheme="minorHAnsi"/>
      <w:b/>
      <w:bCs/>
      <w:caps/>
    </w:rPr>
  </w:style>
  <w:style w:type="paragraph" w:styleId="TOC2">
    <w:name w:val="toc 2"/>
    <w:basedOn w:val="Normal"/>
    <w:next w:val="Normal"/>
    <w:uiPriority w:val="39"/>
    <w:locked/>
    <w:rsid w:val="00665398"/>
    <w:pPr>
      <w:spacing w:after="0"/>
      <w:ind w:left="220"/>
    </w:pPr>
    <w:rPr>
      <w:rFonts w:ascii="Segoe UI" w:hAnsi="Segoe UI" w:cstheme="minorHAnsi"/>
      <w:smallCaps/>
      <w:sz w:val="20"/>
    </w:rPr>
  </w:style>
  <w:style w:type="paragraph" w:styleId="TOC3">
    <w:name w:val="toc 3"/>
    <w:basedOn w:val="Normal"/>
    <w:next w:val="Normal"/>
    <w:uiPriority w:val="39"/>
    <w:locked/>
    <w:rsid w:val="00665398"/>
    <w:pPr>
      <w:spacing w:after="0"/>
      <w:ind w:left="440"/>
    </w:pPr>
    <w:rPr>
      <w:rFonts w:ascii="Segoe UI" w:hAnsi="Segoe UI" w:cstheme="minorHAnsi"/>
      <w:i/>
      <w:iCs/>
      <w:sz w:val="20"/>
    </w:rPr>
  </w:style>
  <w:style w:type="paragraph" w:styleId="TOC4">
    <w:name w:val="toc 4"/>
    <w:basedOn w:val="Normal"/>
    <w:next w:val="Normal"/>
    <w:uiPriority w:val="39"/>
    <w:locked/>
    <w:rsid w:val="00665398"/>
    <w:pPr>
      <w:spacing w:after="0"/>
      <w:ind w:left="660"/>
    </w:pPr>
    <w:rPr>
      <w:rFonts w:ascii="Segoe UI" w:hAnsi="Segoe UI" w:cstheme="minorHAnsi"/>
      <w:sz w:val="18"/>
      <w:szCs w:val="18"/>
    </w:rPr>
  </w:style>
  <w:style w:type="paragraph" w:styleId="TOC5">
    <w:name w:val="toc 5"/>
    <w:basedOn w:val="Normal"/>
    <w:next w:val="Normal"/>
    <w:uiPriority w:val="39"/>
    <w:locked/>
    <w:rsid w:val="00665398"/>
    <w:pPr>
      <w:spacing w:after="0"/>
      <w:ind w:left="880"/>
    </w:pPr>
    <w:rPr>
      <w:rFonts w:ascii="Segoe UI" w:hAnsi="Segoe UI" w:cstheme="minorHAnsi"/>
      <w:sz w:val="18"/>
      <w:szCs w:val="18"/>
    </w:rPr>
  </w:style>
  <w:style w:type="paragraph" w:styleId="TOC6">
    <w:name w:val="toc 6"/>
    <w:basedOn w:val="Normal"/>
    <w:next w:val="Normal"/>
    <w:autoRedefine/>
    <w:uiPriority w:val="39"/>
    <w:semiHidden/>
    <w:locked/>
    <w:rsid w:val="00665398"/>
    <w:pPr>
      <w:spacing w:after="0"/>
    </w:pPr>
    <w:rPr>
      <w:rFonts w:ascii="Segoe UI" w:hAnsi="Segoe UI" w:cstheme="minorHAnsi"/>
      <w:sz w:val="18"/>
      <w:szCs w:val="18"/>
    </w:rPr>
  </w:style>
  <w:style w:type="paragraph" w:styleId="TOC7">
    <w:name w:val="toc 7"/>
    <w:basedOn w:val="Normal"/>
    <w:next w:val="Normal"/>
    <w:autoRedefine/>
    <w:uiPriority w:val="39"/>
    <w:semiHidden/>
    <w:locked/>
    <w:rsid w:val="00665398"/>
    <w:pPr>
      <w:spacing w:after="0"/>
      <w:ind w:left="1320"/>
    </w:pPr>
    <w:rPr>
      <w:rFonts w:ascii="Segoe UI" w:hAnsi="Segoe UI" w:cstheme="minorHAnsi"/>
      <w:sz w:val="18"/>
      <w:szCs w:val="18"/>
    </w:rPr>
  </w:style>
  <w:style w:type="paragraph" w:styleId="TOC8">
    <w:name w:val="toc 8"/>
    <w:basedOn w:val="Normal"/>
    <w:next w:val="Normal"/>
    <w:autoRedefine/>
    <w:uiPriority w:val="39"/>
    <w:semiHidden/>
    <w:locked/>
    <w:rsid w:val="00C85ADD"/>
    <w:pPr>
      <w:spacing w:after="0"/>
      <w:ind w:left="1540"/>
    </w:pPr>
    <w:rPr>
      <w:rFonts w:cstheme="minorHAnsi"/>
      <w:sz w:val="18"/>
      <w:szCs w:val="18"/>
    </w:rPr>
  </w:style>
  <w:style w:type="paragraph" w:styleId="TOC9">
    <w:name w:val="toc 9"/>
    <w:basedOn w:val="Normal"/>
    <w:next w:val="Normal"/>
    <w:autoRedefine/>
    <w:uiPriority w:val="39"/>
    <w:semiHidden/>
    <w:locked/>
    <w:rsid w:val="00C85ADD"/>
    <w:pPr>
      <w:spacing w:after="0"/>
      <w:ind w:left="1760"/>
    </w:pPr>
    <w:rPr>
      <w:rFonts w:cstheme="minorHAnsi"/>
      <w:sz w:val="18"/>
      <w:szCs w:val="18"/>
    </w:rPr>
  </w:style>
  <w:style w:type="paragraph" w:customStyle="1" w:styleId="CTHeading3NoTOC">
    <w:name w:val="CT_Heading 3_NoTOC"/>
    <w:basedOn w:val="CTHeading3"/>
    <w:uiPriority w:val="3"/>
    <w:qFormat/>
    <w:rsid w:val="00374AC6"/>
    <w:rPr>
      <w:rFonts w:cstheme="minorHAnsi"/>
      <w:b/>
    </w:rPr>
  </w:style>
  <w:style w:type="paragraph" w:customStyle="1" w:styleId="CTHeading4NoTOC">
    <w:name w:val="CT_Heading 4_NoTOC"/>
    <w:basedOn w:val="CTHeading4"/>
    <w:uiPriority w:val="3"/>
    <w:qFormat/>
    <w:rsid w:val="00BB0E69"/>
    <w:rPr>
      <w:rFonts w:ascii="Segoe UI" w:hAnsi="Segoe UI" w:cstheme="minorHAnsi"/>
    </w:rPr>
  </w:style>
  <w:style w:type="paragraph" w:customStyle="1" w:styleId="CTHeading2NoTOC">
    <w:name w:val="CT_Heading 2_NoTOC"/>
    <w:basedOn w:val="CTHeading2"/>
    <w:uiPriority w:val="3"/>
    <w:qFormat/>
    <w:rsid w:val="00EE5366"/>
    <w:rPr>
      <w:rFonts w:cstheme="minorHAnsi"/>
    </w:rPr>
  </w:style>
  <w:style w:type="paragraph" w:customStyle="1" w:styleId="CTTOCHeading">
    <w:name w:val="CT_TOC Heading"/>
    <w:basedOn w:val="CTHeading2NoTOC"/>
    <w:next w:val="Normal"/>
    <w:uiPriority w:val="3"/>
    <w:qFormat/>
    <w:rsid w:val="00EA1A89"/>
    <w:pPr>
      <w:pageBreakBefore/>
    </w:pPr>
    <w:rPr>
      <w:b/>
    </w:rPr>
  </w:style>
  <w:style w:type="paragraph" w:customStyle="1" w:styleId="CTHeadingDI">
    <w:name w:val="CT_Heading DI"/>
    <w:basedOn w:val="CTHeading2NoTOC"/>
    <w:uiPriority w:val="3"/>
    <w:qFormat/>
    <w:rsid w:val="00EE5366"/>
    <w:pPr>
      <w:pageBreakBefore/>
    </w:pPr>
  </w:style>
  <w:style w:type="table" w:styleId="LightShading">
    <w:name w:val="Light Shading"/>
    <w:basedOn w:val="TableNormal"/>
    <w:uiPriority w:val="60"/>
    <w:locked/>
    <w:rsid w:val="00BC01A7"/>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aliases w:val="CTN_Heading 5 Char"/>
    <w:basedOn w:val="DefaultParagraphFont"/>
    <w:link w:val="Heading5"/>
    <w:uiPriority w:val="3"/>
    <w:rsid w:val="00293E24"/>
    <w:rPr>
      <w:rFonts w:eastAsiaTheme="majorEastAsia" w:cstheme="majorBidi"/>
      <w:b/>
      <w:color w:val="1F497D" w:themeColor="text2"/>
      <w:sz w:val="24"/>
      <w:lang w:val="en-US"/>
    </w:rPr>
  </w:style>
  <w:style w:type="character" w:customStyle="1" w:styleId="Heading6Char">
    <w:name w:val="Heading 6 Char"/>
    <w:basedOn w:val="DefaultParagraphFont"/>
    <w:link w:val="Heading6"/>
    <w:uiPriority w:val="9"/>
    <w:semiHidden/>
    <w:rsid w:val="00E116D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116D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116DD"/>
    <w:rPr>
      <w:rFonts w:asciiTheme="majorHAnsi" w:eastAsiaTheme="majorEastAsia" w:hAnsiTheme="majorHAnsi" w:cstheme="majorBidi"/>
      <w:color w:val="404040" w:themeColor="text1" w:themeTint="BF"/>
      <w:sz w:val="20"/>
      <w:lang w:val="en-US"/>
    </w:rPr>
  </w:style>
  <w:style w:type="character" w:customStyle="1" w:styleId="Heading9Char">
    <w:name w:val="Heading 9 Char"/>
    <w:basedOn w:val="DefaultParagraphFont"/>
    <w:link w:val="Heading9"/>
    <w:uiPriority w:val="9"/>
    <w:semiHidden/>
    <w:rsid w:val="00E116DD"/>
    <w:rPr>
      <w:rFonts w:asciiTheme="majorHAnsi" w:eastAsiaTheme="majorEastAsia" w:hAnsiTheme="majorHAnsi" w:cstheme="majorBidi"/>
      <w:i/>
      <w:iCs/>
      <w:color w:val="404040" w:themeColor="text1" w:themeTint="BF"/>
      <w:sz w:val="20"/>
      <w:lang w:val="en-US"/>
    </w:rPr>
  </w:style>
  <w:style w:type="character" w:styleId="PlaceholderText">
    <w:name w:val="Placeholder Text"/>
    <w:basedOn w:val="DefaultParagraphFont"/>
    <w:uiPriority w:val="99"/>
    <w:semiHidden/>
    <w:rsid w:val="008E7619"/>
    <w:rPr>
      <w:color w:val="808080"/>
    </w:rPr>
  </w:style>
  <w:style w:type="paragraph" w:customStyle="1" w:styleId="CTTableCaption">
    <w:name w:val="CT Table Caption"/>
    <w:basedOn w:val="CTCaptionImageBodyText"/>
    <w:next w:val="Normal"/>
    <w:uiPriority w:val="13"/>
    <w:qFormat/>
    <w:rsid w:val="00917747"/>
  </w:style>
  <w:style w:type="table" w:styleId="MediumGrid3-Accent1">
    <w:name w:val="Medium Grid 3 Accent 1"/>
    <w:basedOn w:val="TableNormal"/>
    <w:uiPriority w:val="69"/>
    <w:locked/>
    <w:rsid w:val="00917747"/>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CTStandardTableFormat">
    <w:name w:val="CT Standard Table Format"/>
    <w:basedOn w:val="TableTheme"/>
    <w:uiPriority w:val="99"/>
    <w:rsid w:val="00E81A3C"/>
    <w:pPr>
      <w:spacing w:after="0" w:line="360" w:lineRule="auto"/>
      <w:ind w:left="0"/>
    </w:pPr>
    <w:rPr>
      <w:color w:val="auto"/>
      <w:sz w:val="20"/>
      <w:szCs w:val="20"/>
      <w:lang w:val="en-US"/>
    </w:rPr>
    <w:tblPr>
      <w:tblStyleRowBandSize w:val="1"/>
      <w:tblInd w:w="144" w:type="dxa"/>
    </w:tblPr>
    <w:tcPr>
      <w:vAlign w:val="center"/>
    </w:tcPr>
    <w:tblStylePr w:type="firstRow">
      <w:rPr>
        <w:rFonts w:ascii="Calibri" w:hAnsi="Calibri"/>
        <w:b w:val="0"/>
        <w:color w:val="FFFFFF" w:themeColor="background1"/>
        <w:sz w:val="22"/>
      </w:rPr>
      <w:tblPr/>
      <w:tcPr>
        <w:shd w:val="clear" w:color="auto" w:fill="1F497D" w:themeFill="text2"/>
      </w:tcPr>
    </w:tblStylePr>
    <w:tblStylePr w:type="band1Horz">
      <w:rPr>
        <w:rFonts w:ascii="Calibri" w:hAnsi="Calibri"/>
        <w:sz w:val="22"/>
      </w:rPr>
      <w:tblPr/>
      <w:tcPr>
        <w:shd w:val="clear" w:color="auto" w:fill="FFFFFF" w:themeFill="background1"/>
      </w:tcPr>
    </w:tblStylePr>
    <w:tblStylePr w:type="band2Horz">
      <w:pPr>
        <w:wordWrap/>
      </w:pPr>
      <w:rPr>
        <w:rFonts w:ascii="Calibri" w:hAnsi="Calibri"/>
        <w:sz w:val="22"/>
      </w:rPr>
    </w:tblStylePr>
  </w:style>
  <w:style w:type="paragraph" w:customStyle="1" w:styleId="CTTableBulletedList1">
    <w:name w:val="CT_Table Bulleted List 1"/>
    <w:basedOn w:val="CTTableText"/>
    <w:uiPriority w:val="11"/>
    <w:qFormat/>
    <w:rsid w:val="001A7D09"/>
    <w:pPr>
      <w:numPr>
        <w:numId w:val="11"/>
      </w:numPr>
      <w:ind w:left="568" w:hanging="284"/>
    </w:pPr>
  </w:style>
  <w:style w:type="table" w:styleId="TableTheme">
    <w:name w:val="Table Theme"/>
    <w:basedOn w:val="TableNormal"/>
    <w:uiPriority w:val="99"/>
    <w:semiHidden/>
    <w:unhideWhenUsed/>
    <w:rsid w:val="0091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TableBulletedList2">
    <w:name w:val="CT_Table Bulleted List 2"/>
    <w:basedOn w:val="CTTableBulletedList1"/>
    <w:uiPriority w:val="11"/>
    <w:qFormat/>
    <w:rsid w:val="00C32977"/>
    <w:pPr>
      <w:numPr>
        <w:numId w:val="12"/>
      </w:numPr>
      <w:ind w:left="794" w:hanging="284"/>
    </w:pPr>
  </w:style>
  <w:style w:type="paragraph" w:customStyle="1" w:styleId="CTTableNumberedList1">
    <w:name w:val="CT_Table Numbered List 1"/>
    <w:basedOn w:val="CTTableBulletedList1"/>
    <w:uiPriority w:val="12"/>
    <w:qFormat/>
    <w:rsid w:val="00C32977"/>
    <w:pPr>
      <w:numPr>
        <w:numId w:val="13"/>
      </w:numPr>
      <w:ind w:left="568" w:hanging="284"/>
    </w:pPr>
  </w:style>
  <w:style w:type="paragraph" w:customStyle="1" w:styleId="CTTableNumberedList2">
    <w:name w:val="CT_Table Numbered List 2"/>
    <w:basedOn w:val="CTTableBulletedList2"/>
    <w:uiPriority w:val="12"/>
    <w:qFormat/>
    <w:rsid w:val="00C32977"/>
    <w:pPr>
      <w:numPr>
        <w:numId w:val="14"/>
      </w:numPr>
    </w:pPr>
  </w:style>
  <w:style w:type="paragraph" w:customStyle="1" w:styleId="CTCodeinText">
    <w:name w:val="CT_Code in Text"/>
    <w:basedOn w:val="Normal"/>
    <w:uiPriority w:val="9"/>
    <w:qFormat/>
    <w:rsid w:val="004F4569"/>
    <w:pPr>
      <w:shd w:val="clear" w:color="auto" w:fill="F2F2F2" w:themeFill="background1" w:themeFillShade="F2"/>
      <w:spacing w:after="0" w:line="200" w:lineRule="exact"/>
      <w:ind w:left="144"/>
      <w:contextualSpacing/>
    </w:pPr>
    <w:rPr>
      <w:rFonts w:ascii="Lucida Sans Typewriter" w:hAnsi="Lucida Sans Typewriter"/>
      <w:sz w:val="20"/>
    </w:rPr>
  </w:style>
  <w:style w:type="paragraph" w:styleId="Footer">
    <w:name w:val="footer"/>
    <w:aliases w:val="CT_Footer"/>
    <w:basedOn w:val="Normal"/>
    <w:link w:val="FooterChar"/>
    <w:uiPriority w:val="99"/>
    <w:unhideWhenUsed/>
    <w:locked/>
    <w:rsid w:val="004C738F"/>
    <w:pPr>
      <w:tabs>
        <w:tab w:val="center" w:pos="4680"/>
        <w:tab w:val="right" w:pos="9360"/>
      </w:tabs>
      <w:spacing w:after="0"/>
    </w:pPr>
    <w:rPr>
      <w:sz w:val="20"/>
    </w:rPr>
  </w:style>
  <w:style w:type="character" w:customStyle="1" w:styleId="FooterChar">
    <w:name w:val="Footer Char"/>
    <w:aliases w:val="CT_Footer Char"/>
    <w:basedOn w:val="DefaultParagraphFont"/>
    <w:link w:val="Footer"/>
    <w:uiPriority w:val="99"/>
    <w:rsid w:val="004C738F"/>
    <w:rPr>
      <w:sz w:val="20"/>
    </w:rPr>
  </w:style>
  <w:style w:type="paragraph" w:customStyle="1" w:styleId="CTHeader">
    <w:name w:val="CT_Header"/>
    <w:basedOn w:val="Footer"/>
    <w:uiPriority w:val="15"/>
    <w:qFormat/>
    <w:rsid w:val="00640434"/>
    <w:rPr>
      <w:noProof/>
    </w:rPr>
  </w:style>
  <w:style w:type="paragraph" w:styleId="TableofFigures">
    <w:name w:val="table of figures"/>
    <w:aliases w:val="CT_Table of Figures"/>
    <w:basedOn w:val="Normal"/>
    <w:next w:val="Normal"/>
    <w:uiPriority w:val="99"/>
    <w:locked/>
    <w:rsid w:val="00FA76B3"/>
    <w:pPr>
      <w:spacing w:after="0"/>
      <w:ind w:left="0"/>
    </w:pPr>
    <w:rPr>
      <w:spacing w:val="20"/>
    </w:rPr>
  </w:style>
  <w:style w:type="paragraph" w:customStyle="1" w:styleId="CTBodyText">
    <w:name w:val="CT_BodyText"/>
    <w:basedOn w:val="Normal"/>
    <w:uiPriority w:val="5"/>
    <w:qFormat/>
    <w:rsid w:val="00CC55B3"/>
    <w:pPr>
      <w:spacing w:after="200"/>
      <w:ind w:left="0"/>
    </w:pPr>
    <w:rPr>
      <w:color w:val="404040" w:themeColor="text1" w:themeTint="BF"/>
    </w:rPr>
  </w:style>
  <w:style w:type="paragraph" w:customStyle="1" w:styleId="CTCopyright">
    <w:name w:val="CT_Copyright"/>
    <w:basedOn w:val="Normal"/>
    <w:qFormat/>
    <w:rsid w:val="00374AC6"/>
    <w:pPr>
      <w:ind w:left="0"/>
    </w:pPr>
    <w:rPr>
      <w:rFonts w:cstheme="minorHAnsi"/>
      <w:i/>
      <w:color w:val="404040" w:themeColor="text1" w:themeTint="BF"/>
      <w:sz w:val="20"/>
    </w:rPr>
  </w:style>
  <w:style w:type="paragraph" w:customStyle="1" w:styleId="CTCautionBodyText">
    <w:name w:val="CT_Caution Body Text"/>
    <w:basedOn w:val="CTBodyText"/>
    <w:uiPriority w:val="9"/>
    <w:qFormat/>
    <w:rsid w:val="002A018F"/>
    <w:pPr>
      <w:numPr>
        <w:numId w:val="15"/>
      </w:numPr>
      <w:ind w:left="360"/>
    </w:pPr>
  </w:style>
  <w:style w:type="paragraph" w:customStyle="1" w:styleId="CTCautionLevel1">
    <w:name w:val="CT_Caution Level1"/>
    <w:basedOn w:val="CTCautionBodyText"/>
    <w:uiPriority w:val="9"/>
    <w:qFormat/>
    <w:rsid w:val="00787A60"/>
    <w:pPr>
      <w:ind w:left="648"/>
    </w:pPr>
  </w:style>
  <w:style w:type="paragraph" w:customStyle="1" w:styleId="CTCautionLevel2">
    <w:name w:val="CT_Caution Level2"/>
    <w:basedOn w:val="CTCautionBodyText"/>
    <w:uiPriority w:val="9"/>
    <w:qFormat/>
    <w:rsid w:val="00FC62C6"/>
    <w:pPr>
      <w:numPr>
        <w:numId w:val="16"/>
      </w:numPr>
    </w:pPr>
  </w:style>
  <w:style w:type="paragraph" w:customStyle="1" w:styleId="CTCautionLevel3">
    <w:name w:val="CT_Caution Level3"/>
    <w:basedOn w:val="CTCautionLevel2"/>
    <w:uiPriority w:val="9"/>
    <w:qFormat/>
    <w:rsid w:val="00FC62C6"/>
    <w:pPr>
      <w:numPr>
        <w:numId w:val="17"/>
      </w:numPr>
    </w:pPr>
  </w:style>
  <w:style w:type="paragraph" w:customStyle="1" w:styleId="CTNoteLevel3">
    <w:name w:val="CT_Note Level 3"/>
    <w:basedOn w:val="CTNoteLevel2"/>
    <w:uiPriority w:val="8"/>
    <w:qFormat/>
    <w:rsid w:val="005A7F2D"/>
    <w:pPr>
      <w:ind w:left="1620" w:hanging="756"/>
    </w:pPr>
  </w:style>
  <w:style w:type="paragraph" w:styleId="NormalWeb">
    <w:name w:val="Normal (Web)"/>
    <w:basedOn w:val="Normal"/>
    <w:uiPriority w:val="99"/>
    <w:unhideWhenUsed/>
    <w:rsid w:val="00E71915"/>
    <w:pPr>
      <w:spacing w:before="100" w:beforeAutospacing="1" w:after="100" w:afterAutospacing="1"/>
      <w:ind w:left="0"/>
    </w:pPr>
    <w:rPr>
      <w:rFonts w:ascii="Times New Roman" w:eastAsia="Times New Roman" w:hAnsi="Times New Roman" w:cs="Times New Roman"/>
      <w:color w:val="auto"/>
      <w:sz w:val="24"/>
      <w:szCs w:val="24"/>
    </w:rPr>
  </w:style>
  <w:style w:type="character" w:styleId="Strong">
    <w:name w:val="Strong"/>
    <w:basedOn w:val="DefaultParagraphFont"/>
    <w:uiPriority w:val="22"/>
    <w:qFormat/>
    <w:locked/>
    <w:rsid w:val="00E71915"/>
    <w:rPr>
      <w:b/>
      <w:bCs/>
    </w:rPr>
  </w:style>
  <w:style w:type="character" w:styleId="CommentReference">
    <w:name w:val="annotation reference"/>
    <w:basedOn w:val="DefaultParagraphFont"/>
    <w:uiPriority w:val="99"/>
    <w:semiHidden/>
    <w:unhideWhenUsed/>
    <w:rsid w:val="00FF532B"/>
    <w:rPr>
      <w:sz w:val="16"/>
      <w:szCs w:val="16"/>
    </w:rPr>
  </w:style>
  <w:style w:type="paragraph" w:styleId="CommentText">
    <w:name w:val="annotation text"/>
    <w:basedOn w:val="Normal"/>
    <w:link w:val="CommentTextChar"/>
    <w:uiPriority w:val="99"/>
    <w:semiHidden/>
    <w:unhideWhenUsed/>
    <w:rsid w:val="00FF532B"/>
    <w:pPr>
      <w:spacing w:after="160"/>
      <w:ind w:left="0"/>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F532B"/>
    <w:rPr>
      <w:rFonts w:asciiTheme="minorHAnsi" w:hAnsiTheme="minorHAnsi" w:cstheme="minorBidi"/>
      <w:color w:val="auto"/>
      <w:sz w:val="20"/>
      <w:szCs w:val="20"/>
      <w:lang w:val="en-US"/>
    </w:rPr>
  </w:style>
  <w:style w:type="character" w:styleId="UnresolvedMention">
    <w:name w:val="Unresolved Mention"/>
    <w:basedOn w:val="DefaultParagraphFont"/>
    <w:uiPriority w:val="99"/>
    <w:semiHidden/>
    <w:unhideWhenUsed/>
    <w:rsid w:val="001673F3"/>
    <w:rPr>
      <w:color w:val="605E5C"/>
      <w:shd w:val="clear" w:color="auto" w:fill="E1DFDD"/>
    </w:rPr>
  </w:style>
  <w:style w:type="character" w:styleId="HTMLCode">
    <w:name w:val="HTML Code"/>
    <w:basedOn w:val="DefaultParagraphFont"/>
    <w:uiPriority w:val="99"/>
    <w:semiHidden/>
    <w:unhideWhenUsed/>
    <w:rsid w:val="001673F3"/>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101629"/>
    <w:pPr>
      <w:spacing w:after="120"/>
      <w:ind w:left="720"/>
    </w:pPr>
    <w:rPr>
      <w:rFonts w:ascii="Calibri" w:hAnsi="Calibri" w:cs="Calibri"/>
      <w:b/>
      <w:bCs/>
      <w:color w:val="000000" w:themeColor="text1"/>
    </w:rPr>
  </w:style>
  <w:style w:type="character" w:customStyle="1" w:styleId="CommentSubjectChar">
    <w:name w:val="Comment Subject Char"/>
    <w:basedOn w:val="CommentTextChar"/>
    <w:link w:val="CommentSubject"/>
    <w:uiPriority w:val="99"/>
    <w:semiHidden/>
    <w:rsid w:val="00101629"/>
    <w:rPr>
      <w:rFonts w:asciiTheme="minorHAnsi" w:hAnsiTheme="minorHAnsi" w:cstheme="minorBidi"/>
      <w:b/>
      <w:bCs/>
      <w:color w:val="auto"/>
      <w:sz w:val="20"/>
      <w:szCs w:val="20"/>
      <w:lang w:val="en-US"/>
    </w:rPr>
  </w:style>
  <w:style w:type="character" w:styleId="FollowedHyperlink">
    <w:name w:val="FollowedHyperlink"/>
    <w:basedOn w:val="DefaultParagraphFont"/>
    <w:uiPriority w:val="99"/>
    <w:semiHidden/>
    <w:unhideWhenUsed/>
    <w:rsid w:val="00C824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1065">
      <w:bodyDiv w:val="1"/>
      <w:marLeft w:val="0"/>
      <w:marRight w:val="0"/>
      <w:marTop w:val="0"/>
      <w:marBottom w:val="0"/>
      <w:divBdr>
        <w:top w:val="none" w:sz="0" w:space="0" w:color="auto"/>
        <w:left w:val="none" w:sz="0" w:space="0" w:color="auto"/>
        <w:bottom w:val="none" w:sz="0" w:space="0" w:color="auto"/>
        <w:right w:val="none" w:sz="0" w:space="0" w:color="auto"/>
      </w:divBdr>
    </w:div>
    <w:div w:id="346758046">
      <w:bodyDiv w:val="1"/>
      <w:marLeft w:val="0"/>
      <w:marRight w:val="0"/>
      <w:marTop w:val="0"/>
      <w:marBottom w:val="0"/>
      <w:divBdr>
        <w:top w:val="none" w:sz="0" w:space="0" w:color="auto"/>
        <w:left w:val="none" w:sz="0" w:space="0" w:color="auto"/>
        <w:bottom w:val="none" w:sz="0" w:space="0" w:color="auto"/>
        <w:right w:val="none" w:sz="0" w:space="0" w:color="auto"/>
      </w:divBdr>
    </w:div>
    <w:div w:id="351538736">
      <w:bodyDiv w:val="1"/>
      <w:marLeft w:val="0"/>
      <w:marRight w:val="0"/>
      <w:marTop w:val="0"/>
      <w:marBottom w:val="0"/>
      <w:divBdr>
        <w:top w:val="none" w:sz="0" w:space="0" w:color="auto"/>
        <w:left w:val="none" w:sz="0" w:space="0" w:color="auto"/>
        <w:bottom w:val="none" w:sz="0" w:space="0" w:color="auto"/>
        <w:right w:val="none" w:sz="0" w:space="0" w:color="auto"/>
      </w:divBdr>
    </w:div>
    <w:div w:id="426272431">
      <w:bodyDiv w:val="1"/>
      <w:marLeft w:val="0"/>
      <w:marRight w:val="0"/>
      <w:marTop w:val="0"/>
      <w:marBottom w:val="0"/>
      <w:divBdr>
        <w:top w:val="none" w:sz="0" w:space="0" w:color="auto"/>
        <w:left w:val="none" w:sz="0" w:space="0" w:color="auto"/>
        <w:bottom w:val="none" w:sz="0" w:space="0" w:color="auto"/>
        <w:right w:val="none" w:sz="0" w:space="0" w:color="auto"/>
      </w:divBdr>
    </w:div>
    <w:div w:id="666596896">
      <w:bodyDiv w:val="1"/>
      <w:marLeft w:val="0"/>
      <w:marRight w:val="0"/>
      <w:marTop w:val="0"/>
      <w:marBottom w:val="0"/>
      <w:divBdr>
        <w:top w:val="none" w:sz="0" w:space="0" w:color="auto"/>
        <w:left w:val="none" w:sz="0" w:space="0" w:color="auto"/>
        <w:bottom w:val="none" w:sz="0" w:space="0" w:color="auto"/>
        <w:right w:val="none" w:sz="0" w:space="0" w:color="auto"/>
      </w:divBdr>
      <w:divsChild>
        <w:div w:id="1842962910">
          <w:marLeft w:val="0"/>
          <w:marRight w:val="0"/>
          <w:marTop w:val="0"/>
          <w:marBottom w:val="0"/>
          <w:divBdr>
            <w:top w:val="none" w:sz="0" w:space="0" w:color="auto"/>
            <w:left w:val="none" w:sz="0" w:space="0" w:color="auto"/>
            <w:bottom w:val="none" w:sz="0" w:space="0" w:color="auto"/>
            <w:right w:val="none" w:sz="0" w:space="0" w:color="auto"/>
          </w:divBdr>
          <w:divsChild>
            <w:div w:id="12984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085">
      <w:bodyDiv w:val="1"/>
      <w:marLeft w:val="0"/>
      <w:marRight w:val="0"/>
      <w:marTop w:val="0"/>
      <w:marBottom w:val="0"/>
      <w:divBdr>
        <w:top w:val="none" w:sz="0" w:space="0" w:color="auto"/>
        <w:left w:val="none" w:sz="0" w:space="0" w:color="auto"/>
        <w:bottom w:val="none" w:sz="0" w:space="0" w:color="auto"/>
        <w:right w:val="none" w:sz="0" w:space="0" w:color="auto"/>
      </w:divBdr>
    </w:div>
    <w:div w:id="788860370">
      <w:bodyDiv w:val="1"/>
      <w:marLeft w:val="0"/>
      <w:marRight w:val="0"/>
      <w:marTop w:val="0"/>
      <w:marBottom w:val="0"/>
      <w:divBdr>
        <w:top w:val="none" w:sz="0" w:space="0" w:color="auto"/>
        <w:left w:val="none" w:sz="0" w:space="0" w:color="auto"/>
        <w:bottom w:val="none" w:sz="0" w:space="0" w:color="auto"/>
        <w:right w:val="none" w:sz="0" w:space="0" w:color="auto"/>
      </w:divBdr>
    </w:div>
    <w:div w:id="904684120">
      <w:bodyDiv w:val="1"/>
      <w:marLeft w:val="0"/>
      <w:marRight w:val="0"/>
      <w:marTop w:val="0"/>
      <w:marBottom w:val="0"/>
      <w:divBdr>
        <w:top w:val="none" w:sz="0" w:space="0" w:color="auto"/>
        <w:left w:val="none" w:sz="0" w:space="0" w:color="auto"/>
        <w:bottom w:val="none" w:sz="0" w:space="0" w:color="auto"/>
        <w:right w:val="none" w:sz="0" w:space="0" w:color="auto"/>
      </w:divBdr>
    </w:div>
    <w:div w:id="1018197795">
      <w:bodyDiv w:val="1"/>
      <w:marLeft w:val="0"/>
      <w:marRight w:val="0"/>
      <w:marTop w:val="0"/>
      <w:marBottom w:val="0"/>
      <w:divBdr>
        <w:top w:val="none" w:sz="0" w:space="0" w:color="auto"/>
        <w:left w:val="none" w:sz="0" w:space="0" w:color="auto"/>
        <w:bottom w:val="none" w:sz="0" w:space="0" w:color="auto"/>
        <w:right w:val="none" w:sz="0" w:space="0" w:color="auto"/>
      </w:divBdr>
    </w:div>
    <w:div w:id="1139344754">
      <w:bodyDiv w:val="1"/>
      <w:marLeft w:val="0"/>
      <w:marRight w:val="0"/>
      <w:marTop w:val="0"/>
      <w:marBottom w:val="0"/>
      <w:divBdr>
        <w:top w:val="none" w:sz="0" w:space="0" w:color="auto"/>
        <w:left w:val="none" w:sz="0" w:space="0" w:color="auto"/>
        <w:bottom w:val="none" w:sz="0" w:space="0" w:color="auto"/>
        <w:right w:val="none" w:sz="0" w:space="0" w:color="auto"/>
      </w:divBdr>
      <w:divsChild>
        <w:div w:id="1041977548">
          <w:marLeft w:val="0"/>
          <w:marRight w:val="0"/>
          <w:marTop w:val="0"/>
          <w:marBottom w:val="0"/>
          <w:divBdr>
            <w:top w:val="none" w:sz="0" w:space="0" w:color="auto"/>
            <w:left w:val="none" w:sz="0" w:space="0" w:color="auto"/>
            <w:bottom w:val="none" w:sz="0" w:space="0" w:color="auto"/>
            <w:right w:val="none" w:sz="0" w:space="0" w:color="auto"/>
          </w:divBdr>
          <w:divsChild>
            <w:div w:id="834879781">
              <w:marLeft w:val="0"/>
              <w:marRight w:val="0"/>
              <w:marTop w:val="0"/>
              <w:marBottom w:val="0"/>
              <w:divBdr>
                <w:top w:val="none" w:sz="0" w:space="0" w:color="auto"/>
                <w:left w:val="none" w:sz="0" w:space="0" w:color="auto"/>
                <w:bottom w:val="none" w:sz="0" w:space="0" w:color="auto"/>
                <w:right w:val="none" w:sz="0" w:space="0" w:color="auto"/>
              </w:divBdr>
            </w:div>
          </w:divsChild>
        </w:div>
        <w:div w:id="957566945">
          <w:marLeft w:val="0"/>
          <w:marRight w:val="0"/>
          <w:marTop w:val="0"/>
          <w:marBottom w:val="0"/>
          <w:divBdr>
            <w:top w:val="none" w:sz="0" w:space="0" w:color="auto"/>
            <w:left w:val="none" w:sz="0" w:space="0" w:color="auto"/>
            <w:bottom w:val="none" w:sz="0" w:space="0" w:color="auto"/>
            <w:right w:val="none" w:sz="0" w:space="0" w:color="auto"/>
          </w:divBdr>
        </w:div>
        <w:div w:id="2085374172">
          <w:marLeft w:val="0"/>
          <w:marRight w:val="0"/>
          <w:marTop w:val="0"/>
          <w:marBottom w:val="0"/>
          <w:divBdr>
            <w:top w:val="single" w:sz="6" w:space="15" w:color="auto"/>
            <w:left w:val="none" w:sz="0" w:space="19" w:color="auto"/>
            <w:bottom w:val="none" w:sz="0" w:space="8" w:color="auto"/>
            <w:right w:val="none" w:sz="0" w:space="19" w:color="auto"/>
          </w:divBdr>
        </w:div>
      </w:divsChild>
    </w:div>
    <w:div w:id="1394934159">
      <w:bodyDiv w:val="1"/>
      <w:marLeft w:val="0"/>
      <w:marRight w:val="0"/>
      <w:marTop w:val="0"/>
      <w:marBottom w:val="0"/>
      <w:divBdr>
        <w:top w:val="none" w:sz="0" w:space="0" w:color="auto"/>
        <w:left w:val="none" w:sz="0" w:space="0" w:color="auto"/>
        <w:bottom w:val="none" w:sz="0" w:space="0" w:color="auto"/>
        <w:right w:val="none" w:sz="0" w:space="0" w:color="auto"/>
      </w:divBdr>
    </w:div>
    <w:div w:id="1477644771">
      <w:bodyDiv w:val="1"/>
      <w:marLeft w:val="0"/>
      <w:marRight w:val="0"/>
      <w:marTop w:val="0"/>
      <w:marBottom w:val="0"/>
      <w:divBdr>
        <w:top w:val="none" w:sz="0" w:space="0" w:color="auto"/>
        <w:left w:val="none" w:sz="0" w:space="0" w:color="auto"/>
        <w:bottom w:val="none" w:sz="0" w:space="0" w:color="auto"/>
        <w:right w:val="none" w:sz="0" w:space="0" w:color="auto"/>
      </w:divBdr>
    </w:div>
    <w:div w:id="1599362825">
      <w:bodyDiv w:val="1"/>
      <w:marLeft w:val="0"/>
      <w:marRight w:val="0"/>
      <w:marTop w:val="0"/>
      <w:marBottom w:val="0"/>
      <w:divBdr>
        <w:top w:val="none" w:sz="0" w:space="0" w:color="auto"/>
        <w:left w:val="none" w:sz="0" w:space="0" w:color="auto"/>
        <w:bottom w:val="none" w:sz="0" w:space="0" w:color="auto"/>
        <w:right w:val="none" w:sz="0" w:space="0" w:color="auto"/>
      </w:divBdr>
    </w:div>
    <w:div w:id="1623803704">
      <w:bodyDiv w:val="1"/>
      <w:marLeft w:val="0"/>
      <w:marRight w:val="0"/>
      <w:marTop w:val="0"/>
      <w:marBottom w:val="0"/>
      <w:divBdr>
        <w:top w:val="none" w:sz="0" w:space="0" w:color="auto"/>
        <w:left w:val="none" w:sz="0" w:space="0" w:color="auto"/>
        <w:bottom w:val="none" w:sz="0" w:space="0" w:color="auto"/>
        <w:right w:val="none" w:sz="0" w:space="0" w:color="auto"/>
      </w:divBdr>
    </w:div>
    <w:div w:id="1630889585">
      <w:bodyDiv w:val="1"/>
      <w:marLeft w:val="0"/>
      <w:marRight w:val="0"/>
      <w:marTop w:val="0"/>
      <w:marBottom w:val="0"/>
      <w:divBdr>
        <w:top w:val="none" w:sz="0" w:space="0" w:color="auto"/>
        <w:left w:val="none" w:sz="0" w:space="0" w:color="auto"/>
        <w:bottom w:val="none" w:sz="0" w:space="0" w:color="auto"/>
        <w:right w:val="none" w:sz="0" w:space="0" w:color="auto"/>
      </w:divBdr>
    </w:div>
    <w:div w:id="1675108480">
      <w:bodyDiv w:val="1"/>
      <w:marLeft w:val="0"/>
      <w:marRight w:val="0"/>
      <w:marTop w:val="0"/>
      <w:marBottom w:val="0"/>
      <w:divBdr>
        <w:top w:val="none" w:sz="0" w:space="0" w:color="auto"/>
        <w:left w:val="none" w:sz="0" w:space="0" w:color="auto"/>
        <w:bottom w:val="none" w:sz="0" w:space="0" w:color="auto"/>
        <w:right w:val="none" w:sz="0" w:space="0" w:color="auto"/>
      </w:divBdr>
    </w:div>
    <w:div w:id="1924101166">
      <w:bodyDiv w:val="1"/>
      <w:marLeft w:val="0"/>
      <w:marRight w:val="0"/>
      <w:marTop w:val="0"/>
      <w:marBottom w:val="0"/>
      <w:divBdr>
        <w:top w:val="none" w:sz="0" w:space="0" w:color="auto"/>
        <w:left w:val="none" w:sz="0" w:space="0" w:color="auto"/>
        <w:bottom w:val="none" w:sz="0" w:space="0" w:color="auto"/>
        <w:right w:val="none" w:sz="0" w:space="0" w:color="auto"/>
      </w:divBdr>
    </w:div>
    <w:div w:id="205724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google.com/go/go1.14.2.linux-amd64.tar.gz" TargetMode="External"/><Relationship Id="rId18" Type="http://schemas.openxmlformats.org/officeDocument/2006/relationships/hyperlink" Target="https://github.com/prometheus/node_exporter/releases/download/v1.0.0/node_exporter-1.0.0.linux-amd64.tar.gz" TargetMode="External"/><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localhost:3000" TargetMode="External"/><Relationship Id="rId44" Type="http://schemas.openxmlformats.org/officeDocument/2006/relationships/footer" Target="footer1.xml"/><Relationship Id="rId52"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3000/" TargetMode="External"/><Relationship Id="rId22" Type="http://schemas.openxmlformats.org/officeDocument/2006/relationships/image" Target="media/image10.png"/><Relationship Id="rId27" Type="http://schemas.openxmlformats.org/officeDocument/2006/relationships/hyperlink" Target="https://github.com/SalmanCitiustech/MirthDashboard/tree/MirthDashboard_Linux"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hyperlink" Target="http://localhost:3000"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itesh\Document%20Review%20May-18\Quality%20Template\Common%20Templates\CT%20Template%20Word%20Document%20-%20Portrait%20With%20Cover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747964D42472C848F175D5BF1FE9D"/>
        <w:category>
          <w:name w:val="General"/>
          <w:gallery w:val="placeholder"/>
        </w:category>
        <w:types>
          <w:type w:val="bbPlcHdr"/>
        </w:types>
        <w:behaviors>
          <w:behavior w:val="content"/>
        </w:behaviors>
        <w:guid w:val="{D4E21408-8AEE-4519-B9D0-E6705CDA272B}"/>
      </w:docPartPr>
      <w:docPartBody>
        <w:p w:rsidR="00F36255" w:rsidRDefault="00532E81">
          <w:pPr>
            <w:pStyle w:val="664747964D42472C848F175D5BF1FE9D"/>
          </w:pPr>
          <w:r w:rsidRPr="001544E8">
            <w:rPr>
              <w:rStyle w:val="PlaceholderText"/>
            </w:rPr>
            <w:t>Click here to enter text.</w:t>
          </w:r>
        </w:p>
      </w:docPartBody>
    </w:docPart>
    <w:docPart>
      <w:docPartPr>
        <w:name w:val="1E87EE63C4174A1185B57597C9D50163"/>
        <w:category>
          <w:name w:val="General"/>
          <w:gallery w:val="placeholder"/>
        </w:category>
        <w:types>
          <w:type w:val="bbPlcHdr"/>
        </w:types>
        <w:behaviors>
          <w:behavior w:val="content"/>
        </w:behaviors>
        <w:guid w:val="{F9A0382C-9312-4D12-9A06-F6E15ECEA087}"/>
      </w:docPartPr>
      <w:docPartBody>
        <w:p w:rsidR="00F36255" w:rsidRDefault="00532E81">
          <w:pPr>
            <w:pStyle w:val="1E87EE63C4174A1185B57597C9D50163"/>
          </w:pPr>
          <w:r w:rsidRPr="001544E8">
            <w:rPr>
              <w:rStyle w:val="PlaceholderText"/>
            </w:rPr>
            <w:t>Click here to enter a date.</w:t>
          </w:r>
        </w:p>
      </w:docPartBody>
    </w:docPart>
    <w:docPart>
      <w:docPartPr>
        <w:name w:val="BD75B1293C6C4B3D8E3BE2A32CC7489D"/>
        <w:category>
          <w:name w:val="General"/>
          <w:gallery w:val="placeholder"/>
        </w:category>
        <w:types>
          <w:type w:val="bbPlcHdr"/>
        </w:types>
        <w:behaviors>
          <w:behavior w:val="content"/>
        </w:behaviors>
        <w:guid w:val="{336FC132-2934-48ED-A6C9-90340C850535}"/>
      </w:docPartPr>
      <w:docPartBody>
        <w:p w:rsidR="00F36255" w:rsidRDefault="00532E81">
          <w:pPr>
            <w:pStyle w:val="BD75B1293C6C4B3D8E3BE2A32CC7489D"/>
          </w:pPr>
          <w:r w:rsidRPr="001544E8">
            <w:rPr>
              <w:rStyle w:val="PlaceholderText"/>
            </w:rPr>
            <w:t>Click here to enter a date.</w:t>
          </w:r>
        </w:p>
      </w:docPartBody>
    </w:docPart>
    <w:docPart>
      <w:docPartPr>
        <w:name w:val="20E7517CF2F2471496B534D3A019526B"/>
        <w:category>
          <w:name w:val="General"/>
          <w:gallery w:val="placeholder"/>
        </w:category>
        <w:types>
          <w:type w:val="bbPlcHdr"/>
        </w:types>
        <w:behaviors>
          <w:behavior w:val="content"/>
        </w:behaviors>
        <w:guid w:val="{E8BB8221-91B9-4212-9D33-CBCB2C06924D}"/>
      </w:docPartPr>
      <w:docPartBody>
        <w:p w:rsidR="00F36255" w:rsidRDefault="00532E81">
          <w:pPr>
            <w:pStyle w:val="20E7517CF2F2471496B534D3A019526B"/>
          </w:pPr>
          <w:r w:rsidRPr="001544E8">
            <w:rPr>
              <w:rStyle w:val="PlaceholderText"/>
            </w:rPr>
            <w:t>Click here to enter a date.</w:t>
          </w:r>
        </w:p>
      </w:docPartBody>
    </w:docPart>
    <w:docPart>
      <w:docPartPr>
        <w:name w:val="C5C6AC86F3CB4226A808F490627A5627"/>
        <w:category>
          <w:name w:val="General"/>
          <w:gallery w:val="placeholder"/>
        </w:category>
        <w:types>
          <w:type w:val="bbPlcHdr"/>
        </w:types>
        <w:behaviors>
          <w:behavior w:val="content"/>
        </w:behaviors>
        <w:guid w:val="{725607B6-CE34-4815-9C58-77E1DCF7D662}"/>
      </w:docPartPr>
      <w:docPartBody>
        <w:p w:rsidR="00F36255" w:rsidRDefault="00532E81">
          <w:pPr>
            <w:pStyle w:val="C5C6AC86F3CB4226A808F490627A5627"/>
          </w:pPr>
          <w:r w:rsidRPr="001544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2E81"/>
    <w:rsid w:val="001361F3"/>
    <w:rsid w:val="001D07BA"/>
    <w:rsid w:val="001F5BA8"/>
    <w:rsid w:val="00331CF3"/>
    <w:rsid w:val="00506F14"/>
    <w:rsid w:val="00532E81"/>
    <w:rsid w:val="0057394B"/>
    <w:rsid w:val="005E30ED"/>
    <w:rsid w:val="0069411D"/>
    <w:rsid w:val="00733AC0"/>
    <w:rsid w:val="00877541"/>
    <w:rsid w:val="008C4D91"/>
    <w:rsid w:val="008F6DB1"/>
    <w:rsid w:val="00915EA7"/>
    <w:rsid w:val="009C4B70"/>
    <w:rsid w:val="00A31189"/>
    <w:rsid w:val="00A55363"/>
    <w:rsid w:val="00B10A36"/>
    <w:rsid w:val="00D62F80"/>
    <w:rsid w:val="00E207E8"/>
    <w:rsid w:val="00F34DAD"/>
    <w:rsid w:val="00F3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BA8"/>
    <w:rPr>
      <w:color w:val="808080"/>
    </w:rPr>
  </w:style>
  <w:style w:type="paragraph" w:customStyle="1" w:styleId="664747964D42472C848F175D5BF1FE9D">
    <w:name w:val="664747964D42472C848F175D5BF1FE9D"/>
  </w:style>
  <w:style w:type="paragraph" w:customStyle="1" w:styleId="1E87EE63C4174A1185B57597C9D50163">
    <w:name w:val="1E87EE63C4174A1185B57597C9D50163"/>
  </w:style>
  <w:style w:type="paragraph" w:customStyle="1" w:styleId="BD75B1293C6C4B3D8E3BE2A32CC7489D">
    <w:name w:val="BD75B1293C6C4B3D8E3BE2A32CC7489D"/>
  </w:style>
  <w:style w:type="paragraph" w:customStyle="1" w:styleId="20E7517CF2F2471496B534D3A019526B">
    <w:name w:val="20E7517CF2F2471496B534D3A019526B"/>
  </w:style>
  <w:style w:type="paragraph" w:customStyle="1" w:styleId="C5C6AC86F3CB4226A808F490627A5627">
    <w:name w:val="C5C6AC86F3CB4226A808F490627A5627"/>
  </w:style>
  <w:style w:type="paragraph" w:customStyle="1" w:styleId="71C7B61FB2B24F1D97444A30B34E1BD7">
    <w:name w:val="71C7B61FB2B24F1D97444A30B34E1BD7"/>
  </w:style>
  <w:style w:type="paragraph" w:customStyle="1" w:styleId="02FCFAC81ABB437ABA6AA59B3ACB4C10">
    <w:name w:val="02FCFAC81ABB437ABA6AA59B3ACB4C10"/>
  </w:style>
  <w:style w:type="paragraph" w:customStyle="1" w:styleId="232EDE7D40F5469A9826097FCCA0C237">
    <w:name w:val="232EDE7D40F5469A9826097FCCA0C237"/>
    <w:rsid w:val="001F5BA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EF9017FA4B334AA3333F26EC5A8E37" ma:contentTypeVersion="30" ma:contentTypeDescription="Create a new document." ma:contentTypeScope="" ma:versionID="2b1decfd71fe9ed124deafbb6fdb161f">
  <xsd:schema xmlns:xsd="http://www.w3.org/2001/XMLSchema" xmlns:xs="http://www.w3.org/2001/XMLSchema" xmlns:p="http://schemas.microsoft.com/office/2006/metadata/properties" xmlns:ns2="bbcf0ca7-4526-41e2-8176-1ecf7d91d004" xmlns:ns3="99920f6d-781c-4192-b328-165f76f2ea64" xmlns:ns4="41a0aacc-4d34-4136-a62b-57eb1a539f02" targetNamespace="http://schemas.microsoft.com/office/2006/metadata/properties" ma:root="true" ma:fieldsID="e01eb236e5e417dd06185804e33a682a" ns2:_="" ns3:_="" ns4:_="">
    <xsd:import namespace="bbcf0ca7-4526-41e2-8176-1ecf7d91d004"/>
    <xsd:import namespace="99920f6d-781c-4192-b328-165f76f2ea64"/>
    <xsd:import namespace="41a0aacc-4d34-4136-a62b-57eb1a539f02"/>
    <xsd:element name="properties">
      <xsd:complexType>
        <xsd:sequence>
          <xsd:element name="documentManagement">
            <xsd:complexType>
              <xsd:all>
                <xsd:element ref="ns2:Rel_x0020_Date" minOccurs="0"/>
                <xsd:element ref="ns2:Version_x0020_No_x002e_" minOccurs="0"/>
                <xsd:element ref="ns3:SharedWithUsers" minOccurs="0"/>
                <xsd:element ref="ns3:SharedWithDetails" minOccurs="0"/>
                <xsd:element ref="ns4:LastSharedByUser" minOccurs="0"/>
                <xsd:element ref="ns4:LastSharedByTime"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f0ca7-4526-41e2-8176-1ecf7d91d004" elementFormDefault="qualified">
    <xsd:import namespace="http://schemas.microsoft.com/office/2006/documentManagement/types"/>
    <xsd:import namespace="http://schemas.microsoft.com/office/infopath/2007/PartnerControls"/>
    <xsd:element name="Rel_x0020_Date" ma:index="4" nillable="true" ma:displayName="Rel Date" ma:format="DateOnly" ma:internalName="Rel_x0020_Date" ma:readOnly="false">
      <xsd:simpleType>
        <xsd:restriction base="dms:DateTime"/>
      </xsd:simpleType>
    </xsd:element>
    <xsd:element name="Version_x0020_No_x002e_" ma:index="6" nillable="true" ma:displayName="Version No." ma:internalName="Version_x0020_No_x002e_" ma:readOnly="false">
      <xsd:simpleType>
        <xsd:restriction base="dms:Text">
          <xsd:maxLength value="255"/>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920f6d-781c-4192-b328-165f76f2ea64"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a0aacc-4d34-4136-a62b-57eb1a539f02"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Document Summar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99920f6d-781c-4192-b328-165f76f2ea64">
      <UserInfo>
        <DisplayName>Kaustubh Kane</DisplayName>
        <AccountId>3297</AccountId>
        <AccountType/>
      </UserInfo>
      <UserInfo>
        <DisplayName>Shraddha Gupta</DisplayName>
        <AccountId>530</AccountId>
        <AccountType/>
      </UserInfo>
      <UserInfo>
        <DisplayName>Prajakta Patkar</DisplayName>
        <AccountId>4006</AccountId>
        <AccountType/>
      </UserInfo>
      <UserInfo>
        <DisplayName>Amit Doshi</DisplayName>
        <AccountId>6677</AccountId>
        <AccountType/>
      </UserInfo>
    </SharedWithUsers>
    <Rel_x0020_Date xmlns="bbcf0ca7-4526-41e2-8176-1ecf7d91d004">2020-05-19T18:30:00+00:00</Rel_x0020_Date>
    <Version_x0020_No_x002e_ xmlns="bbcf0ca7-4526-41e2-8176-1ecf7d91d004">1.0</Version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CAF1C3A-6E35-4178-AF8A-810D58950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f0ca7-4526-41e2-8176-1ecf7d91d004"/>
    <ds:schemaRef ds:uri="99920f6d-781c-4192-b328-165f76f2ea64"/>
    <ds:schemaRef ds:uri="41a0aacc-4d34-4136-a62b-57eb1a539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5D958-527D-4F22-898B-7AD077AD9887}">
  <ds:schemaRefs>
    <ds:schemaRef ds:uri="http://schemas.microsoft.com/office/2006/metadata/properties"/>
    <ds:schemaRef ds:uri="http://schemas.microsoft.com/office/infopath/2007/PartnerControls"/>
    <ds:schemaRef ds:uri="99920f6d-781c-4192-b328-165f76f2ea64"/>
    <ds:schemaRef ds:uri="bbcf0ca7-4526-41e2-8176-1ecf7d91d004"/>
  </ds:schemaRefs>
</ds:datastoreItem>
</file>

<file path=customXml/itemProps3.xml><?xml version="1.0" encoding="utf-8"?>
<ds:datastoreItem xmlns:ds="http://schemas.openxmlformats.org/officeDocument/2006/customXml" ds:itemID="{090FBC76-5F44-42E6-BA7C-390400E211C5}">
  <ds:schemaRefs>
    <ds:schemaRef ds:uri="http://schemas.microsoft.com/sharepoint/v3/contenttype/forms"/>
  </ds:schemaRefs>
</ds:datastoreItem>
</file>

<file path=customXml/itemProps4.xml><?xml version="1.0" encoding="utf-8"?>
<ds:datastoreItem xmlns:ds="http://schemas.openxmlformats.org/officeDocument/2006/customXml" ds:itemID="{3E14B715-8D87-438C-84B2-1D4222BE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 Template Word Document - Portrait With Coverpage</Template>
  <TotalTime>42</TotalTime>
  <Pages>24</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This template is used to prepare deployment and configuration plan.</vt:lpstr>
    </vt:vector>
  </TitlesOfParts>
  <Company>CitiusTech</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template is used to prepare deployment and configuration plan.</dc:title>
  <dc:subject>CT Standard Technical Document Template</dc:subject>
  <dc:creator>smita.dongre@citiustech.com</dc:creator>
  <cp:lastModifiedBy>Suchetana Shetty</cp:lastModifiedBy>
  <cp:revision>8</cp:revision>
  <cp:lastPrinted>2011-10-10T14:11:00Z</cp:lastPrinted>
  <dcterms:created xsi:type="dcterms:W3CDTF">2020-08-21T15:25:00Z</dcterms:created>
  <dcterms:modified xsi:type="dcterms:W3CDTF">2020-08-26T12:22:00Z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0x010100D0EF9017FA4B334AA3333F26EC5A8E37</vt:lpwstr>
  </property>
</Properties>
</file>